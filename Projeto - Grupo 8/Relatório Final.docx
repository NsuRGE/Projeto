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1BD30" w14:textId="65DB8172" w:rsidR="009C6B32" w:rsidRPr="0078195E" w:rsidRDefault="00037021" w:rsidP="235A25C7">
      <w:pPr>
        <w:spacing w:after="0"/>
        <w:jc w:val="both"/>
        <w:rPr>
          <w:rFonts w:cs="Arial"/>
          <w:b/>
          <w:bCs/>
          <w:caps/>
          <w:noProof/>
          <w:sz w:val="24"/>
          <w:szCs w:val="24"/>
        </w:rPr>
      </w:pPr>
      <w:r w:rsidRPr="0078195E">
        <w:rPr>
          <w:rFonts w:cs="Arial"/>
          <w:b/>
          <w:caps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48EC7EFB" wp14:editId="30C6AE77">
            <wp:simplePos x="0" y="0"/>
            <wp:positionH relativeFrom="column">
              <wp:posOffset>15240</wp:posOffset>
            </wp:positionH>
            <wp:positionV relativeFrom="paragraph">
              <wp:posOffset>-66675</wp:posOffset>
            </wp:positionV>
            <wp:extent cx="1409700" cy="148018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1D6E380" w:rsidRPr="26A7B835">
        <w:rPr>
          <w:rFonts w:cs="Arial"/>
          <w:b/>
          <w:bCs/>
          <w:caps/>
          <w:noProof/>
          <w:sz w:val="24"/>
          <w:szCs w:val="24"/>
        </w:rPr>
        <w:t>Universidade de Aveiro</w:t>
      </w:r>
    </w:p>
    <w:p w14:paraId="5807E150" w14:textId="50936964" w:rsidR="6A573FFE" w:rsidRDefault="6A573FFE" w:rsidP="6A573FFE">
      <w:pPr>
        <w:spacing w:after="0"/>
        <w:jc w:val="both"/>
        <w:rPr>
          <w:ins w:id="0" w:author="Eliana Oliveira" w:date="2020-12-28T16:30:00Z"/>
          <w:rFonts w:cs="Arial"/>
          <w:b/>
          <w:bCs/>
          <w:noProof/>
          <w:sz w:val="24"/>
          <w:szCs w:val="24"/>
        </w:rPr>
      </w:pPr>
    </w:p>
    <w:p w14:paraId="24639D20" w14:textId="77777777" w:rsidR="000F43F2" w:rsidRPr="0078195E" w:rsidRDefault="000F43F2" w:rsidP="235A25C7">
      <w:pPr>
        <w:spacing w:after="0"/>
        <w:ind w:left="1416"/>
        <w:jc w:val="both"/>
        <w:rPr>
          <w:rFonts w:cs="Arial"/>
          <w:b/>
          <w:bCs/>
          <w:sz w:val="24"/>
          <w:szCs w:val="24"/>
        </w:rPr>
      </w:pPr>
      <w:r w:rsidRPr="235A25C7">
        <w:rPr>
          <w:rFonts w:cs="Arial"/>
          <w:b/>
          <w:bCs/>
          <w:noProof/>
          <w:sz w:val="24"/>
          <w:szCs w:val="24"/>
        </w:rPr>
        <w:t>Escola Superior de Tecnologia e Gestão de Águeda</w:t>
      </w:r>
    </w:p>
    <w:p w14:paraId="1C8FA16E" w14:textId="51504CB2" w:rsidR="00A06F1E" w:rsidRPr="0078195E" w:rsidRDefault="00A7794B" w:rsidP="235A25C7">
      <w:pPr>
        <w:spacing w:after="0"/>
        <w:ind w:left="1416" w:firstLine="708"/>
        <w:jc w:val="both"/>
        <w:rPr>
          <w:rFonts w:cs="Arial"/>
          <w:sz w:val="24"/>
          <w:szCs w:val="24"/>
        </w:rPr>
      </w:pPr>
      <w:r w:rsidRPr="235A25C7">
        <w:rPr>
          <w:rFonts w:cs="Arial"/>
          <w:sz w:val="24"/>
          <w:szCs w:val="24"/>
        </w:rPr>
        <w:t xml:space="preserve">Licenciatura </w:t>
      </w:r>
      <w:r w:rsidR="00F00F85" w:rsidRPr="235A25C7">
        <w:rPr>
          <w:rFonts w:cs="Arial"/>
          <w:sz w:val="24"/>
          <w:szCs w:val="24"/>
        </w:rPr>
        <w:t>em</w:t>
      </w:r>
      <w:r w:rsidR="3AA7D773" w:rsidRPr="235A25C7">
        <w:rPr>
          <w:rFonts w:cs="Arial"/>
          <w:sz w:val="24"/>
          <w:szCs w:val="24"/>
        </w:rPr>
        <w:t xml:space="preserve"> Tecnologias de informação</w:t>
      </w:r>
    </w:p>
    <w:p w14:paraId="4D30B368" w14:textId="77777777" w:rsidR="00D51696" w:rsidRPr="0078195E" w:rsidRDefault="00D51696" w:rsidP="235A25C7">
      <w:pPr>
        <w:ind w:left="1416"/>
        <w:jc w:val="center"/>
        <w:rPr>
          <w:rFonts w:cs="Arial"/>
          <w:sz w:val="24"/>
          <w:szCs w:val="24"/>
        </w:rPr>
      </w:pPr>
    </w:p>
    <w:p w14:paraId="605F6A55" w14:textId="77777777" w:rsidR="00D51696" w:rsidRPr="0078195E" w:rsidRDefault="00D51696" w:rsidP="00B67B02">
      <w:pPr>
        <w:jc w:val="center"/>
        <w:rPr>
          <w:rFonts w:cs="Arial"/>
          <w:sz w:val="24"/>
          <w:szCs w:val="24"/>
        </w:rPr>
      </w:pPr>
    </w:p>
    <w:p w14:paraId="035426FF" w14:textId="77777777" w:rsidR="000F43F2" w:rsidRPr="0078195E" w:rsidRDefault="000F43F2" w:rsidP="00B67B02">
      <w:pPr>
        <w:rPr>
          <w:rFonts w:cs="Arial"/>
          <w:sz w:val="24"/>
          <w:szCs w:val="24"/>
        </w:rPr>
      </w:pPr>
    </w:p>
    <w:p w14:paraId="4E68AD8C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20D6B472" w14:textId="77777777" w:rsidR="00117B46" w:rsidRPr="0078195E" w:rsidRDefault="00117B46" w:rsidP="00B67B02">
      <w:pPr>
        <w:jc w:val="center"/>
        <w:rPr>
          <w:rFonts w:cs="Arial"/>
          <w:sz w:val="24"/>
          <w:szCs w:val="24"/>
        </w:rPr>
      </w:pPr>
    </w:p>
    <w:p w14:paraId="034622A6" w14:textId="63DD9C0B" w:rsidR="4CEDD381" w:rsidRDefault="4CEDD381" w:rsidP="4B229CE1">
      <w:pPr>
        <w:jc w:val="center"/>
        <w:rPr>
          <w:rFonts w:cs="Arial"/>
          <w:b/>
          <w:bCs/>
          <w:sz w:val="36"/>
          <w:szCs w:val="36"/>
        </w:rPr>
      </w:pPr>
      <w:r w:rsidRPr="4B229CE1">
        <w:rPr>
          <w:rFonts w:cs="Arial"/>
          <w:b/>
          <w:bCs/>
          <w:sz w:val="36"/>
          <w:szCs w:val="36"/>
        </w:rPr>
        <w:t>Simulador de Juros Compostos</w:t>
      </w:r>
    </w:p>
    <w:p w14:paraId="67D54910" w14:textId="6C6C3CBA" w:rsidR="00A06F1E" w:rsidRPr="0078195E" w:rsidRDefault="0048591D" w:rsidP="00B67B0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MGP e LI</w:t>
      </w:r>
    </w:p>
    <w:p w14:paraId="7C60C7DF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19B35C66" w14:textId="426289DA" w:rsidR="728CC70E" w:rsidRDefault="0048591D" w:rsidP="4B229CE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Nuno Malcato – 105085</w:t>
      </w:r>
    </w:p>
    <w:p w14:paraId="6D288FE1" w14:textId="072CA554" w:rsidR="0048591D" w:rsidRDefault="0048591D" w:rsidP="4B229CE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Rui Silva - 100049</w:t>
      </w:r>
    </w:p>
    <w:p w14:paraId="361EA2CC" w14:textId="77777777" w:rsidR="00D51696" w:rsidRPr="0078195E" w:rsidRDefault="00D51696" w:rsidP="004D6DFA">
      <w:pPr>
        <w:jc w:val="both"/>
        <w:rPr>
          <w:rFonts w:cs="Arial"/>
          <w:sz w:val="20"/>
          <w:szCs w:val="20"/>
        </w:rPr>
      </w:pPr>
    </w:p>
    <w:p w14:paraId="0152CD97" w14:textId="77777777" w:rsidR="00037021" w:rsidRPr="0078195E" w:rsidRDefault="00037021" w:rsidP="004D6DFA">
      <w:pPr>
        <w:jc w:val="both"/>
        <w:rPr>
          <w:rFonts w:cs="Arial"/>
          <w:sz w:val="20"/>
          <w:szCs w:val="20"/>
        </w:rPr>
      </w:pPr>
    </w:p>
    <w:p w14:paraId="2F919C91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32A26642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B39C945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12EB26FF" w14:textId="77777777" w:rsidR="00B67B02" w:rsidRPr="0078195E" w:rsidRDefault="00B67B02" w:rsidP="004D6DFA">
      <w:pPr>
        <w:jc w:val="both"/>
        <w:rPr>
          <w:rFonts w:cs="Arial"/>
          <w:sz w:val="20"/>
          <w:szCs w:val="20"/>
        </w:rPr>
      </w:pPr>
    </w:p>
    <w:p w14:paraId="00303295" w14:textId="77777777" w:rsidR="005B7BDA" w:rsidRPr="0078195E" w:rsidRDefault="005B7BDA" w:rsidP="004D6DFA">
      <w:pPr>
        <w:jc w:val="both"/>
        <w:rPr>
          <w:rFonts w:cs="Arial"/>
          <w:sz w:val="20"/>
          <w:szCs w:val="20"/>
        </w:rPr>
      </w:pPr>
    </w:p>
    <w:p w14:paraId="1843D4C4" w14:textId="77777777" w:rsidR="00FF3D31" w:rsidRPr="0078195E" w:rsidRDefault="00FF3D31" w:rsidP="004D6DFA">
      <w:pPr>
        <w:jc w:val="both"/>
        <w:rPr>
          <w:rFonts w:cs="Arial"/>
          <w:sz w:val="20"/>
          <w:szCs w:val="20"/>
        </w:rPr>
      </w:pPr>
    </w:p>
    <w:p w14:paraId="6F2FC23F" w14:textId="576CADEA" w:rsidR="006C20AA" w:rsidRDefault="006C20AA" w:rsidP="4B229CE1">
      <w:pPr>
        <w:jc w:val="center"/>
        <w:rPr>
          <w:rFonts w:cs="Arial"/>
          <w:sz w:val="24"/>
          <w:szCs w:val="24"/>
        </w:rPr>
        <w:sectPr w:rsidR="006C20AA" w:rsidSect="00941D64"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  <w:r w:rsidRPr="235A25C7">
        <w:rPr>
          <w:rFonts w:cs="Arial"/>
          <w:sz w:val="24"/>
          <w:szCs w:val="24"/>
        </w:rPr>
        <w:t>Águeda |</w:t>
      </w:r>
      <w:r w:rsidR="00356379" w:rsidRPr="235A25C7">
        <w:rPr>
          <w:rFonts w:cs="Arial"/>
          <w:sz w:val="24"/>
          <w:szCs w:val="24"/>
        </w:rPr>
        <w:t xml:space="preserve"> </w:t>
      </w:r>
      <w:r w:rsidR="4251EEF2" w:rsidRPr="235A25C7">
        <w:rPr>
          <w:rFonts w:cs="Arial"/>
          <w:sz w:val="24"/>
          <w:szCs w:val="24"/>
        </w:rPr>
        <w:t>20</w:t>
      </w:r>
      <w:r w:rsidR="00573403" w:rsidRPr="235A25C7">
        <w:rPr>
          <w:rFonts w:cs="Arial"/>
          <w:sz w:val="24"/>
          <w:szCs w:val="24"/>
        </w:rPr>
        <w:t xml:space="preserve"> de </w:t>
      </w:r>
      <w:r w:rsidR="0048591D">
        <w:rPr>
          <w:rFonts w:cs="Arial"/>
          <w:sz w:val="24"/>
          <w:szCs w:val="24"/>
        </w:rPr>
        <w:t>janeiro</w:t>
      </w:r>
      <w:r w:rsidR="00573403" w:rsidRPr="235A25C7">
        <w:rPr>
          <w:rFonts w:cs="Arial"/>
          <w:sz w:val="24"/>
          <w:szCs w:val="24"/>
        </w:rPr>
        <w:t xml:space="preserve"> de 20</w:t>
      </w:r>
      <w:r w:rsidR="6F2235D7" w:rsidRPr="235A25C7">
        <w:rPr>
          <w:rFonts w:cs="Arial"/>
          <w:sz w:val="24"/>
          <w:szCs w:val="24"/>
        </w:rPr>
        <w:t>21</w:t>
      </w:r>
    </w:p>
    <w:p w14:paraId="71537212" w14:textId="43BA7D40" w:rsidR="00017735" w:rsidRPr="0078195E" w:rsidRDefault="00946E5F" w:rsidP="2A489059">
      <w:pPr>
        <w:spacing w:after="240"/>
        <w:jc w:val="both"/>
        <w:rPr>
          <w:rFonts w:cs="Arial"/>
          <w:sz w:val="36"/>
          <w:szCs w:val="36"/>
        </w:rPr>
      </w:pPr>
      <w:r w:rsidRPr="2A489059">
        <w:rPr>
          <w:rFonts w:cs="Arial"/>
          <w:sz w:val="36"/>
          <w:szCs w:val="36"/>
        </w:rPr>
        <w:lastRenderedPageBreak/>
        <w:t>Resum</w:t>
      </w:r>
      <w:r w:rsidR="334705D6" w:rsidRPr="2A489059">
        <w:rPr>
          <w:rFonts w:cs="Arial"/>
          <w:sz w:val="36"/>
          <w:szCs w:val="36"/>
        </w:rPr>
        <w:t>o</w:t>
      </w:r>
    </w:p>
    <w:p w14:paraId="75D89C96" w14:textId="77777777" w:rsidR="0048591D" w:rsidRDefault="0048591D" w:rsidP="2A489059">
      <w:pPr>
        <w:spacing w:after="240"/>
        <w:jc w:val="both"/>
        <w:rPr>
          <w:rFonts w:cs="Arial"/>
          <w:sz w:val="28"/>
          <w:szCs w:val="28"/>
        </w:rPr>
      </w:pPr>
      <w:r w:rsidRPr="0048591D">
        <w:rPr>
          <w:rFonts w:cs="Arial"/>
          <w:sz w:val="28"/>
          <w:szCs w:val="28"/>
        </w:rPr>
        <w:t>Neste relatório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8"/>
          <w:szCs w:val="28"/>
        </w:rPr>
        <w:t>apresentamos as tarefas realizadas durante o desenvolvimento da aplicação que calcula os juros compostos.</w:t>
      </w:r>
    </w:p>
    <w:p w14:paraId="4B858E97" w14:textId="77777777" w:rsidR="0048591D" w:rsidRDefault="0048591D" w:rsidP="2A489059">
      <w:pPr>
        <w:spacing w:after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Após estabelecer os requisitos para o projeto, e de os organizar de forma a os priorizar de acordo com importância, seguimos os mesmos de forma estrita de modo a obter o melhor resultado possível. </w:t>
      </w:r>
    </w:p>
    <w:p w14:paraId="40132C3C" w14:textId="26073702" w:rsidR="350902C5" w:rsidRDefault="0048591D" w:rsidP="00126D79">
      <w:pPr>
        <w:spacing w:after="240"/>
        <w:jc w:val="both"/>
        <w:rPr>
          <w:rFonts w:cs="Arial"/>
          <w:sz w:val="20"/>
          <w:szCs w:val="20"/>
        </w:rPr>
      </w:pPr>
      <w:r>
        <w:rPr>
          <w:rFonts w:cs="Arial"/>
          <w:sz w:val="28"/>
          <w:szCs w:val="28"/>
        </w:rPr>
        <w:t xml:space="preserve">Devido ao grupo ser de apenas duas pessoas foi uma experiência de aprendizagem bastante </w:t>
      </w:r>
      <w:r w:rsidR="00FA2704">
        <w:rPr>
          <w:rFonts w:cs="Arial"/>
          <w:sz w:val="28"/>
          <w:szCs w:val="28"/>
        </w:rPr>
        <w:t>íngreme,</w:t>
      </w:r>
      <w:r>
        <w:rPr>
          <w:rFonts w:cs="Arial"/>
          <w:sz w:val="28"/>
          <w:szCs w:val="28"/>
        </w:rPr>
        <w:t xml:space="preserve"> mas </w:t>
      </w:r>
      <w:r w:rsidR="00126D79">
        <w:rPr>
          <w:rFonts w:cs="Arial"/>
          <w:sz w:val="28"/>
          <w:szCs w:val="28"/>
        </w:rPr>
        <w:t>que nos permitiu adquirir conhecimentos de forma mais aprofundada.</w:t>
      </w:r>
      <w:r w:rsidRPr="0048591D">
        <w:rPr>
          <w:rFonts w:cs="Arial"/>
          <w:sz w:val="20"/>
          <w:szCs w:val="20"/>
        </w:rPr>
        <w:t xml:space="preserve"> </w:t>
      </w:r>
    </w:p>
    <w:p w14:paraId="36A54B90" w14:textId="5E90CFDE" w:rsidR="001B2230" w:rsidRPr="0048591D" w:rsidRDefault="001B2230" w:rsidP="00B67B02">
      <w:pPr>
        <w:spacing w:after="0"/>
        <w:jc w:val="both"/>
        <w:rPr>
          <w:rFonts w:cs="Arial"/>
          <w:sz w:val="36"/>
          <w:szCs w:val="36"/>
          <w:lang w:val="en-US"/>
        </w:rPr>
      </w:pPr>
      <w:proofErr w:type="spellStart"/>
      <w:r w:rsidRPr="0048591D">
        <w:rPr>
          <w:rFonts w:cs="Arial"/>
          <w:sz w:val="36"/>
          <w:szCs w:val="36"/>
          <w:lang w:val="en-US"/>
        </w:rPr>
        <w:t>Índice</w:t>
      </w:r>
      <w:proofErr w:type="spellEnd"/>
      <w:r w:rsidR="00D139F0" w:rsidRPr="0048591D">
        <w:rPr>
          <w:rFonts w:cs="Arial"/>
          <w:sz w:val="36"/>
          <w:szCs w:val="36"/>
          <w:lang w:val="en-US"/>
        </w:rPr>
        <w:t xml:space="preserve"> </w:t>
      </w:r>
      <w:proofErr w:type="spellStart"/>
      <w:r w:rsidR="00D139F0" w:rsidRPr="0048591D">
        <w:rPr>
          <w:rFonts w:cs="Arial"/>
          <w:sz w:val="36"/>
          <w:szCs w:val="36"/>
          <w:lang w:val="en-US"/>
        </w:rPr>
        <w:t>Geral</w:t>
      </w:r>
      <w:proofErr w:type="spellEnd"/>
    </w:p>
    <w:p w14:paraId="695C95DF" w14:textId="77777777" w:rsidR="001B2230" w:rsidRPr="0048591D" w:rsidRDefault="001B2230" w:rsidP="00CE06D4">
      <w:pPr>
        <w:rPr>
          <w:rFonts w:cs="Arial"/>
          <w:sz w:val="20"/>
          <w:szCs w:val="20"/>
          <w:lang w:val="en-US"/>
        </w:rPr>
      </w:pPr>
    </w:p>
    <w:p w14:paraId="1CA56F30" w14:textId="1B288E8F" w:rsidR="002E5CA6" w:rsidRDefault="0067624F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r w:rsidRPr="0078195E">
        <w:rPr>
          <w:rFonts w:cs="Arial"/>
        </w:rPr>
        <w:fldChar w:fldCharType="begin"/>
      </w:r>
      <w:r w:rsidRPr="0078195E">
        <w:rPr>
          <w:rFonts w:cs="Arial"/>
        </w:rPr>
        <w:instrText xml:space="preserve"> TOC \o "1-3" \h \z \t "Estilo1,1" </w:instrText>
      </w:r>
      <w:r w:rsidRPr="0078195E">
        <w:rPr>
          <w:rFonts w:cs="Arial"/>
        </w:rPr>
        <w:fldChar w:fldCharType="separate"/>
      </w:r>
      <w:hyperlink w:anchor="_Toc59057172" w:history="1">
        <w:r w:rsidR="002E5CA6" w:rsidRPr="00B417FE">
          <w:rPr>
            <w:rStyle w:val="Hiperligao"/>
            <w:rFonts w:cs="Arial"/>
            <w:noProof/>
          </w:rPr>
          <w:t>1.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Introdução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_Toc59057172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1</w:t>
        </w:r>
        <w:r w:rsidR="002E5CA6">
          <w:rPr>
            <w:noProof/>
            <w:webHidden/>
          </w:rPr>
          <w:fldChar w:fldCharType="end"/>
        </w:r>
      </w:hyperlink>
    </w:p>
    <w:p w14:paraId="11A7458E" w14:textId="0D3B0F78" w:rsidR="002E5CA6" w:rsidRDefault="00E6614C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3" w:history="1">
        <w:r w:rsidR="002E5CA6" w:rsidRPr="00B417FE">
          <w:rPr>
            <w:rStyle w:val="Hiperligao"/>
            <w:rFonts w:cs="Arial"/>
            <w:noProof/>
          </w:rPr>
          <w:t>2.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Descrição do problema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_Toc59057173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2</w:t>
        </w:r>
        <w:r w:rsidR="002E5CA6">
          <w:rPr>
            <w:noProof/>
            <w:webHidden/>
          </w:rPr>
          <w:fldChar w:fldCharType="end"/>
        </w:r>
      </w:hyperlink>
    </w:p>
    <w:p w14:paraId="59241D25" w14:textId="4D1ACB12" w:rsidR="002E5CA6" w:rsidRDefault="00E6614C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4" w:history="1">
        <w:r w:rsidR="002E5CA6" w:rsidRPr="00B417FE">
          <w:rPr>
            <w:rStyle w:val="Hiperligao"/>
            <w:rFonts w:cs="Arial"/>
            <w:noProof/>
          </w:rPr>
          <w:t>3.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Atividades e tarefas realizadas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_Toc59057174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3</w:t>
        </w:r>
        <w:r w:rsidR="002E5CA6">
          <w:rPr>
            <w:noProof/>
            <w:webHidden/>
          </w:rPr>
          <w:fldChar w:fldCharType="end"/>
        </w:r>
      </w:hyperlink>
    </w:p>
    <w:p w14:paraId="597EF5FF" w14:textId="1B0E7730" w:rsidR="002E5CA6" w:rsidRDefault="00E6614C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5" w:history="1">
        <w:r w:rsidR="002E5CA6" w:rsidRPr="00B417FE">
          <w:rPr>
            <w:rStyle w:val="Hiperligao"/>
            <w:rFonts w:cs="Arial"/>
            <w:noProof/>
          </w:rPr>
          <w:t xml:space="preserve">3.1 </w:t>
        </w:r>
        <w:r w:rsidR="002E5CA6" w:rsidRPr="00B417FE">
          <w:rPr>
            <w:rStyle w:val="Hiperligao"/>
            <w:rFonts w:cs="Arial"/>
            <w:i/>
            <w:noProof/>
          </w:rPr>
          <w:t>Milestones e Deliverables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_Toc59057175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3</w:t>
        </w:r>
        <w:r w:rsidR="002E5CA6">
          <w:rPr>
            <w:noProof/>
            <w:webHidden/>
          </w:rPr>
          <w:fldChar w:fldCharType="end"/>
        </w:r>
      </w:hyperlink>
    </w:p>
    <w:p w14:paraId="5E756624" w14:textId="2A65D2A0" w:rsidR="002E5CA6" w:rsidRDefault="00E6614C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7" w:history="1">
        <w:r w:rsidR="002E5CA6" w:rsidRPr="00B417FE">
          <w:rPr>
            <w:rStyle w:val="Hiperligao"/>
            <w:rFonts w:cs="Arial"/>
            <w:noProof/>
          </w:rPr>
          <w:t>3.2 Operacionalização e gestão das atividades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_Toc59057177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4</w:t>
        </w:r>
        <w:r w:rsidR="002E5CA6">
          <w:rPr>
            <w:noProof/>
            <w:webHidden/>
          </w:rPr>
          <w:fldChar w:fldCharType="end"/>
        </w:r>
      </w:hyperlink>
    </w:p>
    <w:p w14:paraId="58DC67E4" w14:textId="7CE461F0" w:rsidR="002E5CA6" w:rsidRDefault="00E6614C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8" w:history="1">
        <w:r w:rsidR="002E5CA6" w:rsidRPr="00B417FE">
          <w:rPr>
            <w:rStyle w:val="Hiperligao"/>
            <w:rFonts w:cs="Arial"/>
            <w:noProof/>
          </w:rPr>
          <w:t>4.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Especificação de requisitos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_Toc59057178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5</w:t>
        </w:r>
        <w:r w:rsidR="002E5CA6">
          <w:rPr>
            <w:noProof/>
            <w:webHidden/>
          </w:rPr>
          <w:fldChar w:fldCharType="end"/>
        </w:r>
      </w:hyperlink>
    </w:p>
    <w:p w14:paraId="1A8A767D" w14:textId="62B9493E" w:rsidR="002E5CA6" w:rsidRDefault="00E6614C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79" w:history="1">
        <w:r w:rsidR="002E5CA6" w:rsidRPr="00B417FE">
          <w:rPr>
            <w:rStyle w:val="Hiperligao"/>
            <w:rFonts w:cs="Arial"/>
            <w:noProof/>
          </w:rPr>
          <w:t>4.1 Requisitos funcionais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_Toc59057179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5</w:t>
        </w:r>
        <w:r w:rsidR="002E5CA6">
          <w:rPr>
            <w:noProof/>
            <w:webHidden/>
          </w:rPr>
          <w:fldChar w:fldCharType="end"/>
        </w:r>
      </w:hyperlink>
    </w:p>
    <w:p w14:paraId="4CF05906" w14:textId="0B9E0004" w:rsidR="002E5CA6" w:rsidRDefault="00E6614C">
      <w:pPr>
        <w:pStyle w:val="ndice3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0" w:history="1">
        <w:r w:rsidR="002E5CA6" w:rsidRPr="00B417FE">
          <w:rPr>
            <w:rStyle w:val="Hiperligao"/>
            <w:rFonts w:cs="Arial"/>
            <w:noProof/>
          </w:rPr>
          <w:t>4.2 Restrições e requisitos não funcionais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_Toc59057180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5</w:t>
        </w:r>
        <w:r w:rsidR="002E5CA6">
          <w:rPr>
            <w:noProof/>
            <w:webHidden/>
          </w:rPr>
          <w:fldChar w:fldCharType="end"/>
        </w:r>
      </w:hyperlink>
    </w:p>
    <w:p w14:paraId="3B941D30" w14:textId="63DEE73A" w:rsidR="002E5CA6" w:rsidRDefault="00E6614C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1" w:history="1">
        <w:r w:rsidR="002E5CA6" w:rsidRPr="00B417FE">
          <w:rPr>
            <w:rStyle w:val="Hiperligao"/>
            <w:rFonts w:cs="Arial"/>
            <w:noProof/>
          </w:rPr>
          <w:t>5.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Desenvolvimento da solução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_Toc59057181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6</w:t>
        </w:r>
        <w:r w:rsidR="002E5CA6">
          <w:rPr>
            <w:noProof/>
            <w:webHidden/>
          </w:rPr>
          <w:fldChar w:fldCharType="end"/>
        </w:r>
      </w:hyperlink>
    </w:p>
    <w:p w14:paraId="3C308464" w14:textId="62D8E06C" w:rsidR="002E5CA6" w:rsidRDefault="00E6614C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2" w:history="1">
        <w:r w:rsidR="002E5CA6" w:rsidRPr="00B417FE">
          <w:rPr>
            <w:rStyle w:val="Hiperligao"/>
            <w:rFonts w:cs="Arial"/>
            <w:noProof/>
          </w:rPr>
          <w:t>6.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Apresentação e análise dos resultados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_Toc59057182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7</w:t>
        </w:r>
        <w:r w:rsidR="002E5CA6">
          <w:rPr>
            <w:noProof/>
            <w:webHidden/>
          </w:rPr>
          <w:fldChar w:fldCharType="end"/>
        </w:r>
      </w:hyperlink>
    </w:p>
    <w:p w14:paraId="2C53D4E2" w14:textId="1F809CF1" w:rsidR="002E5CA6" w:rsidRDefault="00E6614C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3" w:history="1">
        <w:r w:rsidR="002E5CA6" w:rsidRPr="00B417FE">
          <w:rPr>
            <w:rStyle w:val="Hiperligao"/>
            <w:rFonts w:cs="Arial"/>
            <w:noProof/>
          </w:rPr>
          <w:t>7.</w:t>
        </w:r>
        <w:r w:rsidR="002E5CA6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2E5CA6" w:rsidRPr="00B417FE">
          <w:rPr>
            <w:rStyle w:val="Hiperligao"/>
            <w:rFonts w:cs="Arial"/>
            <w:noProof/>
          </w:rPr>
          <w:t>Conclusões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_Toc59057183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8</w:t>
        </w:r>
        <w:r w:rsidR="002E5CA6">
          <w:rPr>
            <w:noProof/>
            <w:webHidden/>
          </w:rPr>
          <w:fldChar w:fldCharType="end"/>
        </w:r>
      </w:hyperlink>
    </w:p>
    <w:p w14:paraId="271AB2CD" w14:textId="0571544E" w:rsidR="002E5CA6" w:rsidRDefault="00E6614C">
      <w:pPr>
        <w:pStyle w:val="ndice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9057184" w:history="1">
        <w:r w:rsidR="002E5CA6" w:rsidRPr="00B417FE">
          <w:rPr>
            <w:rStyle w:val="Hiperligao"/>
            <w:rFonts w:cs="Arial"/>
            <w:noProof/>
          </w:rPr>
          <w:t>Referências Bibliográficas</w:t>
        </w:r>
        <w:r w:rsidR="002E5CA6">
          <w:rPr>
            <w:noProof/>
            <w:webHidden/>
          </w:rPr>
          <w:tab/>
        </w:r>
        <w:r w:rsidR="002E5CA6">
          <w:rPr>
            <w:noProof/>
            <w:webHidden/>
          </w:rPr>
          <w:fldChar w:fldCharType="begin"/>
        </w:r>
        <w:r w:rsidR="002E5CA6">
          <w:rPr>
            <w:noProof/>
            <w:webHidden/>
          </w:rPr>
          <w:instrText xml:space="preserve"> PAGEREF _Toc59057184 \h </w:instrText>
        </w:r>
        <w:r w:rsidR="002E5CA6">
          <w:rPr>
            <w:noProof/>
            <w:webHidden/>
          </w:rPr>
        </w:r>
        <w:r w:rsidR="002E5CA6">
          <w:rPr>
            <w:noProof/>
            <w:webHidden/>
          </w:rPr>
          <w:fldChar w:fldCharType="separate"/>
        </w:r>
        <w:r w:rsidR="002E5CA6">
          <w:rPr>
            <w:noProof/>
            <w:webHidden/>
          </w:rPr>
          <w:t>9</w:t>
        </w:r>
        <w:r w:rsidR="002E5CA6">
          <w:rPr>
            <w:noProof/>
            <w:webHidden/>
          </w:rPr>
          <w:fldChar w:fldCharType="end"/>
        </w:r>
      </w:hyperlink>
    </w:p>
    <w:p w14:paraId="10576A97" w14:textId="26D39370" w:rsidR="00696939" w:rsidRPr="0078195E" w:rsidRDefault="0067624F">
      <w:pPr>
        <w:spacing w:after="0" w:line="240" w:lineRule="auto"/>
        <w:rPr>
          <w:rFonts w:cs="Arial"/>
        </w:rPr>
      </w:pPr>
      <w:r w:rsidRPr="0078195E">
        <w:rPr>
          <w:rFonts w:cs="Arial"/>
        </w:rPr>
        <w:fldChar w:fldCharType="end"/>
      </w:r>
      <w:r w:rsidR="00696939" w:rsidRPr="0078195E">
        <w:rPr>
          <w:rFonts w:cs="Arial"/>
        </w:rPr>
        <w:br w:type="page"/>
      </w:r>
    </w:p>
    <w:p w14:paraId="3906B611" w14:textId="448F9E76" w:rsidR="00696939" w:rsidRPr="0078195E" w:rsidRDefault="00696939" w:rsidP="00696939">
      <w:pPr>
        <w:spacing w:after="0"/>
        <w:jc w:val="both"/>
        <w:rPr>
          <w:rFonts w:cs="Arial"/>
          <w:sz w:val="36"/>
          <w:szCs w:val="36"/>
        </w:rPr>
      </w:pPr>
      <w:r w:rsidRPr="2A489059">
        <w:rPr>
          <w:rFonts w:cs="Arial"/>
          <w:sz w:val="36"/>
          <w:szCs w:val="36"/>
        </w:rPr>
        <w:lastRenderedPageBreak/>
        <w:t>Índice de Tabelas</w:t>
      </w:r>
    </w:p>
    <w:p w14:paraId="185996D2" w14:textId="0B810B4B" w:rsidR="2A489059" w:rsidRPr="00D85FE3" w:rsidRDefault="2A489059" w:rsidP="2A489059">
      <w:pPr>
        <w:jc w:val="both"/>
        <w:rPr>
          <w:rFonts w:cs="Arial"/>
          <w:sz w:val="28"/>
          <w:szCs w:val="28"/>
          <w:highlight w:val="yellow"/>
        </w:rPr>
      </w:pPr>
    </w:p>
    <w:p w14:paraId="0E0D0805" w14:textId="77777777" w:rsidR="001B24BA" w:rsidRPr="00D85FE3" w:rsidRDefault="00D85FE3">
      <w:pPr>
        <w:spacing w:after="0" w:line="240" w:lineRule="auto"/>
        <w:rPr>
          <w:rFonts w:cs="Arial"/>
          <w:sz w:val="28"/>
          <w:szCs w:val="28"/>
        </w:rPr>
      </w:pPr>
      <w:r w:rsidRPr="00D85FE3">
        <w:rPr>
          <w:rFonts w:cs="Arial"/>
          <w:sz w:val="28"/>
          <w:szCs w:val="28"/>
        </w:rPr>
        <w:t>Tabela 1 - Atividades</w:t>
      </w:r>
    </w:p>
    <w:p w14:paraId="105AB974" w14:textId="77777777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</w:pPr>
    </w:p>
    <w:p w14:paraId="271B4F6E" w14:textId="0BA08E2B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</w:pPr>
      <w:r w:rsidRPr="00D85FE3">
        <w:rPr>
          <w:rFonts w:cs="Arial"/>
          <w:sz w:val="28"/>
          <w:szCs w:val="28"/>
        </w:rPr>
        <w:t xml:space="preserve">Tabela 2 – </w:t>
      </w:r>
      <w:proofErr w:type="spellStart"/>
      <w:r w:rsidRPr="00D85FE3">
        <w:rPr>
          <w:rFonts w:cs="Arial"/>
          <w:sz w:val="28"/>
          <w:szCs w:val="28"/>
        </w:rPr>
        <w:t>Milestones</w:t>
      </w:r>
      <w:proofErr w:type="spellEnd"/>
    </w:p>
    <w:p w14:paraId="1CB1639B" w14:textId="77777777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</w:pPr>
    </w:p>
    <w:p w14:paraId="2B167F3A" w14:textId="77777777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</w:pPr>
      <w:r w:rsidRPr="00D85FE3">
        <w:rPr>
          <w:rFonts w:cs="Arial"/>
          <w:sz w:val="28"/>
          <w:szCs w:val="28"/>
        </w:rPr>
        <w:t xml:space="preserve">Tabela 3 - </w:t>
      </w:r>
      <w:proofErr w:type="spellStart"/>
      <w:r w:rsidRPr="00D85FE3">
        <w:rPr>
          <w:rFonts w:cs="Arial"/>
          <w:sz w:val="28"/>
          <w:szCs w:val="28"/>
        </w:rPr>
        <w:t>Deriverables</w:t>
      </w:r>
      <w:proofErr w:type="spellEnd"/>
    </w:p>
    <w:p w14:paraId="6B4AE2F9" w14:textId="77777777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</w:pPr>
    </w:p>
    <w:p w14:paraId="76609E3D" w14:textId="77777777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</w:pPr>
      <w:r w:rsidRPr="00D85FE3">
        <w:rPr>
          <w:rFonts w:cs="Arial"/>
          <w:sz w:val="28"/>
          <w:szCs w:val="28"/>
        </w:rPr>
        <w:t>Tabela 4 – Requisitos Funcionais</w:t>
      </w:r>
    </w:p>
    <w:p w14:paraId="650E1760" w14:textId="77777777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</w:pPr>
    </w:p>
    <w:p w14:paraId="62C4590A" w14:textId="449F738E" w:rsidR="00D85FE3" w:rsidRPr="00D85FE3" w:rsidRDefault="00D85FE3">
      <w:pPr>
        <w:spacing w:after="0" w:line="240" w:lineRule="auto"/>
        <w:rPr>
          <w:rFonts w:cs="Arial"/>
          <w:sz w:val="28"/>
          <w:szCs w:val="28"/>
        </w:rPr>
        <w:sectPr w:rsidR="00D85FE3" w:rsidRPr="00D85FE3" w:rsidSect="00105B6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1418" w:left="1701" w:header="709" w:footer="709" w:gutter="0"/>
          <w:pgNumType w:fmt="lowerRoman" w:start="1"/>
          <w:cols w:space="708"/>
          <w:docGrid w:linePitch="360"/>
        </w:sectPr>
      </w:pPr>
      <w:r w:rsidRPr="00D85FE3">
        <w:rPr>
          <w:rFonts w:cs="Arial"/>
          <w:sz w:val="28"/>
          <w:szCs w:val="28"/>
        </w:rPr>
        <w:t>Tabela 5 – Requisitos Não Funcionais</w:t>
      </w:r>
    </w:p>
    <w:p w14:paraId="043352C4" w14:textId="5FDAFCD1" w:rsidR="00431150" w:rsidRPr="0078195E" w:rsidRDefault="00003940" w:rsidP="00977BB6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1" w:name="_Toc433207537"/>
      <w:bookmarkStart w:id="2" w:name="_Toc59057172"/>
      <w:r w:rsidRPr="0078195E">
        <w:rPr>
          <w:rFonts w:ascii="Arial" w:hAnsi="Arial" w:cs="Arial"/>
          <w:sz w:val="44"/>
          <w:szCs w:val="52"/>
        </w:rPr>
        <w:lastRenderedPageBreak/>
        <w:t>Introdução</w:t>
      </w:r>
      <w:bookmarkEnd w:id="1"/>
      <w:bookmarkEnd w:id="2"/>
    </w:p>
    <w:p w14:paraId="3FFAE570" w14:textId="77777777" w:rsidR="00431150" w:rsidRPr="0078195E" w:rsidRDefault="00431150" w:rsidP="00FF3768">
      <w:pPr>
        <w:jc w:val="both"/>
        <w:rPr>
          <w:rFonts w:cs="Arial"/>
          <w:sz w:val="20"/>
          <w:szCs w:val="20"/>
        </w:rPr>
      </w:pPr>
    </w:p>
    <w:p w14:paraId="45D0FFDB" w14:textId="77777777" w:rsidR="00E1229B" w:rsidRDefault="00126D79" w:rsidP="00E1229B">
      <w:pPr>
        <w:spacing w:after="160" w:line="259" w:lineRule="auto"/>
        <w:rPr>
          <w:rFonts w:eastAsia="Arial" w:cs="Arial"/>
          <w:sz w:val="28"/>
          <w:szCs w:val="28"/>
        </w:rPr>
      </w:pPr>
      <w:r w:rsidRPr="00E1229B">
        <w:rPr>
          <w:rFonts w:eastAsia="Arial" w:cs="Arial"/>
          <w:sz w:val="28"/>
          <w:szCs w:val="28"/>
        </w:rPr>
        <w:t>Realizamos o nosso projeto no âmbito das disciplinas de Metodologias e Gestão de Projetos e Laboratórios de Informática</w:t>
      </w:r>
      <w:r w:rsidR="00E1229B">
        <w:rPr>
          <w:rFonts w:eastAsia="Arial" w:cs="Arial"/>
          <w:sz w:val="28"/>
          <w:szCs w:val="28"/>
        </w:rPr>
        <w:t xml:space="preserve">. </w:t>
      </w:r>
    </w:p>
    <w:p w14:paraId="491623B2" w14:textId="77777777" w:rsidR="00E1229B" w:rsidRDefault="00E1229B" w:rsidP="00E1229B">
      <w:pPr>
        <w:spacing w:after="160" w:line="259" w:lineRule="auto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O foco do projeto, o desenvolvimento de uma aplicação HTML que permite fazer a simulação de juros compostos, testou as nossas capacidades em HTML, </w:t>
      </w:r>
      <w:proofErr w:type="spellStart"/>
      <w:r>
        <w:rPr>
          <w:rFonts w:eastAsia="Arial" w:cs="Arial"/>
          <w:sz w:val="28"/>
          <w:szCs w:val="28"/>
        </w:rPr>
        <w:t>Javascript</w:t>
      </w:r>
      <w:proofErr w:type="spellEnd"/>
      <w:r>
        <w:rPr>
          <w:rFonts w:eastAsia="Arial" w:cs="Arial"/>
          <w:sz w:val="28"/>
          <w:szCs w:val="28"/>
        </w:rPr>
        <w:t xml:space="preserve"> e CSS e permitiu-nos desenvolver as mesmas.</w:t>
      </w:r>
    </w:p>
    <w:p w14:paraId="20601D0E" w14:textId="77777777" w:rsidR="00E1229B" w:rsidRDefault="00E1229B" w:rsidP="00E1229B">
      <w:pPr>
        <w:spacing w:after="160" w:line="259" w:lineRule="auto"/>
        <w:rPr>
          <w:rFonts w:eastAsia="Arial" w:cs="Arial"/>
          <w:sz w:val="28"/>
          <w:szCs w:val="28"/>
        </w:rPr>
      </w:pPr>
      <w:r>
        <w:rPr>
          <w:rFonts w:eastAsia="Arial" w:cs="Arial"/>
          <w:sz w:val="28"/>
          <w:szCs w:val="28"/>
        </w:rPr>
        <w:t xml:space="preserve">O projeto levou-nos à utilização de ferramentas de partilha de trabalho que nos serão úteis nos próximos anos. </w:t>
      </w:r>
    </w:p>
    <w:p w14:paraId="1A1B4D1E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  <w:r>
        <w:rPr>
          <w:rFonts w:eastAsia="Arial" w:cs="Arial"/>
          <w:sz w:val="28"/>
          <w:szCs w:val="28"/>
        </w:rPr>
        <w:t xml:space="preserve">Neste relatório iremos apresentar o problema apresentado, os diversos pontos focais relacionados com o trabalho em questão e o curso que levamos de modo a o completar. Para concluir, analisaremos o que cumprimos com base nos requisitos estabelecidos pelo grupo e o que levamos deste trabalho, quer como grupo, quer como indivíduos. </w:t>
      </w:r>
      <w:r w:rsidR="00126D79" w:rsidRPr="00E1229B">
        <w:rPr>
          <w:rFonts w:eastAsia="Arial" w:cs="Arial"/>
          <w:sz w:val="20"/>
          <w:szCs w:val="20"/>
        </w:rPr>
        <w:t xml:space="preserve"> </w:t>
      </w:r>
      <w:bookmarkStart w:id="3" w:name="_Toc59057173"/>
    </w:p>
    <w:p w14:paraId="1B3F2ED2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66EC0E0F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3832D64F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6F6C3271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0CAD59A5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5E28D838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59351BF7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4A1C12C7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25325640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4DE163F6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44CF4AC6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0EA9CEA8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2B4616FC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1EE19B5E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6421A2F2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1B5C4A3B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7A6E631B" w14:textId="77777777" w:rsidR="00E1229B" w:rsidRDefault="00E1229B" w:rsidP="00E1229B">
      <w:pPr>
        <w:spacing w:after="160" w:line="259" w:lineRule="auto"/>
        <w:rPr>
          <w:rFonts w:eastAsia="Arial" w:cs="Arial"/>
          <w:sz w:val="20"/>
          <w:szCs w:val="20"/>
        </w:rPr>
      </w:pPr>
    </w:p>
    <w:p w14:paraId="027944E5" w14:textId="3E987933" w:rsidR="00575128" w:rsidRPr="00575128" w:rsidRDefault="00575128" w:rsidP="00E1229B">
      <w:pPr>
        <w:spacing w:after="160" w:line="259" w:lineRule="auto"/>
        <w:rPr>
          <w:rFonts w:cs="Arial"/>
          <w:sz w:val="44"/>
          <w:szCs w:val="52"/>
        </w:rPr>
      </w:pPr>
      <w:r>
        <w:rPr>
          <w:rFonts w:cs="Arial"/>
          <w:sz w:val="44"/>
          <w:szCs w:val="52"/>
        </w:rPr>
        <w:lastRenderedPageBreak/>
        <w:t>Descrição do problema</w:t>
      </w:r>
      <w:bookmarkEnd w:id="3"/>
    </w:p>
    <w:p w14:paraId="68B47857" w14:textId="77777777" w:rsidR="00205924" w:rsidRDefault="00205924" w:rsidP="00E1229B">
      <w:pPr>
        <w:rPr>
          <w:rFonts w:cs="Arial"/>
          <w:sz w:val="20"/>
          <w:szCs w:val="20"/>
        </w:rPr>
      </w:pPr>
    </w:p>
    <w:p w14:paraId="37FB14E8" w14:textId="77777777" w:rsidR="00A51F22" w:rsidRDefault="00E1229B" w:rsidP="00E122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>Enquanto que os juros</w:t>
      </w:r>
      <w:r w:rsidR="00A51F22"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 xml:space="preserve"> simples</w:t>
      </w:r>
      <w:r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 xml:space="preserve"> são um valor a pagar a partir d</w:t>
      </w:r>
      <w:r w:rsidR="00A51F22"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>o capital</w:t>
      </w:r>
      <w:r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 xml:space="preserve"> </w:t>
      </w:r>
      <w:r w:rsidR="00A51F22"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>investido</w:t>
      </w:r>
      <w:r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 xml:space="preserve">, os juros compostos são </w:t>
      </w:r>
      <w:r w:rsidR="00A51F22" w:rsidRPr="00A51F22">
        <w:rPr>
          <w:rStyle w:val="normaltextrun"/>
          <w:rFonts w:ascii="Arial" w:hAnsi="Arial" w:cs="Arial"/>
          <w:color w:val="000000"/>
          <w:sz w:val="28"/>
          <w:szCs w:val="28"/>
          <w:lang w:val="pt-PT"/>
        </w:rPr>
        <w:t>divididos em cada período de modo a formar novos capitais sujeitos à aplicação das taxas estabelecidas</w:t>
      </w:r>
      <w:r w:rsidR="00A51F22" w:rsidRPr="00A51F22">
        <w:rPr>
          <w:rFonts w:ascii="Arial" w:hAnsi="Arial" w:cs="Arial"/>
          <w:sz w:val="18"/>
          <w:szCs w:val="18"/>
          <w:lang w:val="pt-PT"/>
        </w:rPr>
        <w:t>.</w:t>
      </w:r>
    </w:p>
    <w:p w14:paraId="63A56DC3" w14:textId="4817EB27" w:rsidR="00A51F22" w:rsidRDefault="00A51F22" w:rsidP="00E1229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De acordo com o que foi estabelecido pelos docentes, teríamos de cumprir vári</w:t>
      </w:r>
      <w:r w:rsidR="003D2BE6">
        <w:rPr>
          <w:rFonts w:ascii="Arial" w:hAnsi="Arial" w:cs="Arial"/>
          <w:sz w:val="28"/>
          <w:szCs w:val="28"/>
          <w:lang w:val="pt-PT"/>
        </w:rPr>
        <w:t>os requerimentos</w:t>
      </w:r>
      <w:r>
        <w:rPr>
          <w:rFonts w:ascii="Arial" w:hAnsi="Arial" w:cs="Arial"/>
          <w:sz w:val="28"/>
          <w:szCs w:val="28"/>
          <w:lang w:val="pt-PT"/>
        </w:rPr>
        <w:t xml:space="preserve"> em termos de funcionalidades.</w:t>
      </w:r>
    </w:p>
    <w:p w14:paraId="4407634B" w14:textId="477EF576" w:rsidR="00E1229B" w:rsidRPr="00A51F22" w:rsidRDefault="00A51F22" w:rsidP="00E122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t>Tomando em conta outros simuladores, queríamos criar um design simples e moderno, e uma aplicação fácil de usar. Decidimos intitular o nosso trabalho de “</w:t>
      </w:r>
      <w:proofErr w:type="spellStart"/>
      <w:r>
        <w:rPr>
          <w:rFonts w:ascii="Arial" w:hAnsi="Arial" w:cs="Arial"/>
          <w:sz w:val="28"/>
          <w:szCs w:val="28"/>
          <w:lang w:val="pt-PT"/>
        </w:rPr>
        <w:t>SmartCalc</w:t>
      </w:r>
      <w:proofErr w:type="spellEnd"/>
      <w:r>
        <w:rPr>
          <w:rFonts w:ascii="Arial" w:hAnsi="Arial" w:cs="Arial"/>
          <w:sz w:val="28"/>
          <w:szCs w:val="28"/>
          <w:lang w:val="pt-PT"/>
        </w:rPr>
        <w:t>”.</w:t>
      </w:r>
    </w:p>
    <w:p w14:paraId="7DE2A5C3" w14:textId="48403910" w:rsidR="00A51F22" w:rsidRPr="00E1229B" w:rsidRDefault="00A51F22" w:rsidP="00E122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0DCD1192" w14:textId="6C9B8D13" w:rsidR="73C95F52" w:rsidRDefault="00E1229B" w:rsidP="00A51F22">
      <w:pPr>
        <w:spacing w:after="160" w:line="259" w:lineRule="auto"/>
        <w:jc w:val="both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 </w:t>
      </w:r>
    </w:p>
    <w:p w14:paraId="44AD8CE0" w14:textId="586A0152" w:rsidR="5F677516" w:rsidRDefault="5F677516" w:rsidP="2FC90586">
      <w:pPr>
        <w:spacing w:after="160" w:line="259" w:lineRule="auto"/>
      </w:pPr>
    </w:p>
    <w:p w14:paraId="52EDEC0F" w14:textId="1AF68811" w:rsidR="5F677516" w:rsidRDefault="5F677516" w:rsidP="5F677516">
      <w:pPr>
        <w:jc w:val="both"/>
        <w:rPr>
          <w:highlight w:val="yellow"/>
        </w:rPr>
      </w:pPr>
    </w:p>
    <w:p w14:paraId="18D36FEB" w14:textId="67C506D9" w:rsidR="00575128" w:rsidRDefault="00BF46F3" w:rsidP="26A7B835">
      <w:pPr>
        <w:jc w:val="both"/>
        <w:rPr>
          <w:rFonts w:eastAsiaTheme="majorEastAsia" w:cs="Arial"/>
          <w:spacing w:val="-10"/>
          <w:kern w:val="28"/>
          <w:sz w:val="44"/>
          <w:szCs w:val="44"/>
        </w:rPr>
      </w:pPr>
      <w:r w:rsidRPr="26A7B835">
        <w:rPr>
          <w:rFonts w:cs="Arial"/>
          <w:sz w:val="44"/>
          <w:szCs w:val="44"/>
        </w:rPr>
        <w:br w:type="page"/>
      </w:r>
    </w:p>
    <w:p w14:paraId="1E47C62A" w14:textId="14E03DBE" w:rsidR="005E3487" w:rsidRPr="005E3487" w:rsidRDefault="005E73CF" w:rsidP="005E3487">
      <w:pPr>
        <w:pStyle w:val="Estilo1"/>
        <w:spacing w:line="360" w:lineRule="auto"/>
        <w:ind w:left="0" w:firstLine="0"/>
        <w:rPr>
          <w:rFonts w:ascii="Arial" w:hAnsi="Arial" w:cs="Arial"/>
          <w:sz w:val="44"/>
          <w:szCs w:val="52"/>
        </w:rPr>
      </w:pPr>
      <w:bookmarkStart w:id="4" w:name="_Toc59057174"/>
      <w:r>
        <w:rPr>
          <w:rFonts w:ascii="Arial" w:hAnsi="Arial" w:cs="Arial"/>
          <w:sz w:val="44"/>
          <w:szCs w:val="52"/>
        </w:rPr>
        <w:lastRenderedPageBreak/>
        <w:t>Atividades e tarefas realizadas</w:t>
      </w:r>
      <w:bookmarkEnd w:id="4"/>
    </w:p>
    <w:p w14:paraId="43C3F202" w14:textId="240BF81F" w:rsidR="005E3487" w:rsidRDefault="005E3487" w:rsidP="005E3487">
      <w:pPr>
        <w:pStyle w:val="Legenda"/>
        <w:keepNext/>
        <w:rPr>
          <w:rFonts w:cs="Arial"/>
          <w:i w:val="0"/>
          <w:color w:val="auto"/>
          <w:sz w:val="16"/>
          <w:szCs w:val="16"/>
        </w:rPr>
      </w:pPr>
    </w:p>
    <w:p w14:paraId="02A58C82" w14:textId="5AE909E3" w:rsidR="00E6614C" w:rsidRPr="00E6614C" w:rsidRDefault="00E6614C" w:rsidP="00E6614C">
      <w:pPr>
        <w:pStyle w:val="Legenda"/>
        <w:keepNext/>
        <w:rPr>
          <w:rFonts w:cs="Arial"/>
          <w:i w:val="0"/>
          <w:iCs w:val="0"/>
          <w:color w:val="auto"/>
          <w:sz w:val="16"/>
          <w:szCs w:val="16"/>
        </w:rPr>
      </w:pPr>
      <w:r w:rsidRPr="6BE90F73">
        <w:rPr>
          <w:rFonts w:cs="Arial"/>
          <w:i w:val="0"/>
          <w:iCs w:val="0"/>
          <w:color w:val="auto"/>
          <w:sz w:val="16"/>
          <w:szCs w:val="16"/>
        </w:rPr>
        <w:t xml:space="preserve">Tabela </w:t>
      </w:r>
      <w:r>
        <w:rPr>
          <w:rFonts w:cs="Arial"/>
          <w:i w:val="0"/>
          <w:iCs w:val="0"/>
          <w:color w:val="auto"/>
          <w:sz w:val="16"/>
          <w:szCs w:val="16"/>
        </w:rPr>
        <w:t>1</w:t>
      </w:r>
      <w:r w:rsidRPr="6BE90F73">
        <w:rPr>
          <w:rFonts w:cs="Arial"/>
          <w:i w:val="0"/>
          <w:iCs w:val="0"/>
          <w:color w:val="auto"/>
          <w:sz w:val="16"/>
          <w:szCs w:val="16"/>
        </w:rPr>
        <w:t xml:space="preserve"> - </w:t>
      </w:r>
    </w:p>
    <w:tbl>
      <w:tblPr>
        <w:tblW w:w="7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2265"/>
        <w:gridCol w:w="2385"/>
        <w:gridCol w:w="2055"/>
      </w:tblGrid>
      <w:tr w:rsidR="005E3487" w:rsidRPr="0078195E" w14:paraId="733A5610" w14:textId="77777777" w:rsidTr="2A489059">
        <w:tc>
          <w:tcPr>
            <w:tcW w:w="1161" w:type="dxa"/>
          </w:tcPr>
          <w:p w14:paraId="4F2808B3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2265" w:type="dxa"/>
          </w:tcPr>
          <w:p w14:paraId="4DE289ED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Designação da atividade</w:t>
            </w:r>
          </w:p>
          <w:p w14:paraId="06D22D35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2385" w:type="dxa"/>
          </w:tcPr>
          <w:p w14:paraId="481CF124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Descrição genérica da atividade</w:t>
            </w:r>
          </w:p>
        </w:tc>
        <w:tc>
          <w:tcPr>
            <w:tcW w:w="2055" w:type="dxa"/>
          </w:tcPr>
          <w:p w14:paraId="195BD656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Tarefas</w:t>
            </w:r>
          </w:p>
        </w:tc>
      </w:tr>
      <w:tr w:rsidR="005E3487" w:rsidRPr="0078195E" w14:paraId="44D9F768" w14:textId="77777777" w:rsidTr="2A489059">
        <w:tc>
          <w:tcPr>
            <w:tcW w:w="1161" w:type="dxa"/>
          </w:tcPr>
          <w:p w14:paraId="6FE16031" w14:textId="1860BA2A" w:rsidR="099BA1AD" w:rsidRDefault="099BA1AD" w:rsidP="6BE90F73">
            <w:pPr>
              <w:pStyle w:val="Tableinside"/>
              <w:rPr>
                <w:rFonts w:eastAsia="Arial"/>
              </w:rPr>
            </w:pPr>
            <w:r w:rsidRPr="6BE90F73">
              <w:rPr>
                <w:rFonts w:eastAsia="Arial"/>
              </w:rPr>
              <w:t>A1</w:t>
            </w:r>
          </w:p>
        </w:tc>
        <w:tc>
          <w:tcPr>
            <w:tcW w:w="2265" w:type="dxa"/>
          </w:tcPr>
          <w:p w14:paraId="5B3A6C75" w14:textId="03F92718" w:rsidR="281CF01E" w:rsidRDefault="00E6614C" w:rsidP="6BE90F73">
            <w:pPr>
              <w:pStyle w:val="Tableinside"/>
            </w:pPr>
            <w:r>
              <w:t>Requisitos</w:t>
            </w:r>
          </w:p>
        </w:tc>
        <w:tc>
          <w:tcPr>
            <w:tcW w:w="2385" w:type="dxa"/>
          </w:tcPr>
          <w:p w14:paraId="578646D8" w14:textId="349CEC92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Estabelecer os pontos que teríamos de seguir</w:t>
            </w:r>
          </w:p>
        </w:tc>
        <w:tc>
          <w:tcPr>
            <w:tcW w:w="2055" w:type="dxa"/>
          </w:tcPr>
          <w:p w14:paraId="5558A5B5" w14:textId="085D6451" w:rsidR="005E3487" w:rsidRPr="0078195E" w:rsidRDefault="64EC8DC2" w:rsidP="6BE90F7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-</w:t>
            </w:r>
            <w:r w:rsidR="00E6614C">
              <w:rPr>
                <w:sz w:val="16"/>
                <w:szCs w:val="16"/>
              </w:rPr>
              <w:t xml:space="preserve"> </w:t>
            </w:r>
            <w:r w:rsidR="281CF01E" w:rsidRPr="6BE90F73">
              <w:rPr>
                <w:sz w:val="16"/>
                <w:szCs w:val="16"/>
              </w:rPr>
              <w:t>Definir requisitos</w:t>
            </w:r>
          </w:p>
        </w:tc>
      </w:tr>
      <w:tr w:rsidR="005E3487" w:rsidRPr="0078195E" w14:paraId="0B035499" w14:textId="77777777" w:rsidTr="2A489059">
        <w:tc>
          <w:tcPr>
            <w:tcW w:w="1161" w:type="dxa"/>
          </w:tcPr>
          <w:p w14:paraId="26FB4EF7" w14:textId="7AD4116F" w:rsidR="281CF01E" w:rsidRDefault="281CF01E" w:rsidP="6BE90F73">
            <w:pPr>
              <w:pStyle w:val="Tableinside"/>
            </w:pPr>
            <w:r w:rsidRPr="6BE90F73">
              <w:rPr>
                <w:rFonts w:eastAsia="Arial"/>
              </w:rPr>
              <w:t>A2</w:t>
            </w:r>
          </w:p>
        </w:tc>
        <w:tc>
          <w:tcPr>
            <w:tcW w:w="2265" w:type="dxa"/>
          </w:tcPr>
          <w:p w14:paraId="0C0FE511" w14:textId="4672D83B" w:rsidR="281CF01E" w:rsidRDefault="281CF01E" w:rsidP="6BE90F73">
            <w:pPr>
              <w:pStyle w:val="Tableinside"/>
              <w:rPr>
                <w:rFonts w:eastAsia="Arial"/>
              </w:rPr>
            </w:pPr>
            <w:r w:rsidRPr="6BE90F73">
              <w:rPr>
                <w:rFonts w:eastAsia="Arial"/>
              </w:rPr>
              <w:t>Plan</w:t>
            </w:r>
            <w:r w:rsidR="00E6614C">
              <w:rPr>
                <w:rFonts w:eastAsia="Arial"/>
              </w:rPr>
              <w:t>eamento</w:t>
            </w:r>
          </w:p>
        </w:tc>
        <w:tc>
          <w:tcPr>
            <w:tcW w:w="2385" w:type="dxa"/>
          </w:tcPr>
          <w:p w14:paraId="1CF7233F" w14:textId="292CA97A" w:rsidR="005E3487" w:rsidRPr="0078195E" w:rsidRDefault="0A85AA2B" w:rsidP="00071E6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 xml:space="preserve">Planificação </w:t>
            </w:r>
            <w:r w:rsidR="31562285" w:rsidRPr="6BE90F73">
              <w:rPr>
                <w:sz w:val="16"/>
                <w:szCs w:val="16"/>
              </w:rPr>
              <w:t>da</w:t>
            </w:r>
            <w:r w:rsidR="00E6614C">
              <w:rPr>
                <w:sz w:val="16"/>
                <w:szCs w:val="16"/>
              </w:rPr>
              <w:t xml:space="preserve"> forma e ordem de implementação dos requisitos estipulados.</w:t>
            </w:r>
          </w:p>
        </w:tc>
        <w:tc>
          <w:tcPr>
            <w:tcW w:w="2055" w:type="dxa"/>
          </w:tcPr>
          <w:p w14:paraId="2CC5178C" w14:textId="410F3BE0" w:rsidR="005E3487" w:rsidRPr="0078195E" w:rsidRDefault="35BCD1DC" w:rsidP="6BE90F7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-</w:t>
            </w:r>
            <w:r w:rsidR="00E6614C">
              <w:rPr>
                <w:sz w:val="16"/>
                <w:szCs w:val="16"/>
              </w:rPr>
              <w:t xml:space="preserve"> Identificar</w:t>
            </w:r>
            <w:r w:rsidRPr="6BE90F73">
              <w:rPr>
                <w:sz w:val="16"/>
                <w:szCs w:val="16"/>
              </w:rPr>
              <w:t xml:space="preserve"> as funções</w:t>
            </w:r>
            <w:r w:rsidR="00E6614C">
              <w:rPr>
                <w:sz w:val="16"/>
                <w:szCs w:val="16"/>
              </w:rPr>
              <w:t xml:space="preserve"> necessárias</w:t>
            </w:r>
          </w:p>
          <w:p w14:paraId="7A2BBC70" w14:textId="328DCD1E" w:rsidR="005E3487" w:rsidRPr="0078195E" w:rsidRDefault="35BCD1DC" w:rsidP="6BE90F7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-</w:t>
            </w:r>
            <w:r w:rsidR="00E6614C">
              <w:rPr>
                <w:sz w:val="16"/>
                <w:szCs w:val="16"/>
              </w:rPr>
              <w:t xml:space="preserve"> Divisão dos requisitos no </w:t>
            </w:r>
            <w:proofErr w:type="spellStart"/>
            <w:r w:rsidR="00E6614C">
              <w:rPr>
                <w:sz w:val="16"/>
                <w:szCs w:val="16"/>
              </w:rPr>
              <w:t>trello</w:t>
            </w:r>
            <w:proofErr w:type="spellEnd"/>
          </w:p>
          <w:p w14:paraId="500FD8F7" w14:textId="56CAE1A0" w:rsidR="005E3487" w:rsidRPr="0078195E" w:rsidRDefault="005E3487" w:rsidP="6BE90F73">
            <w:pPr>
              <w:pStyle w:val="Tableinside"/>
              <w:rPr>
                <w:sz w:val="16"/>
                <w:szCs w:val="16"/>
              </w:rPr>
            </w:pPr>
          </w:p>
        </w:tc>
      </w:tr>
      <w:tr w:rsidR="005E3487" w:rsidRPr="0078195E" w14:paraId="1053FF63" w14:textId="77777777" w:rsidTr="2A489059">
        <w:tc>
          <w:tcPr>
            <w:tcW w:w="1161" w:type="dxa"/>
          </w:tcPr>
          <w:p w14:paraId="1BCDF6FD" w14:textId="6249CF5E" w:rsidR="35BCD1DC" w:rsidRDefault="35BCD1DC" w:rsidP="6BE90F73">
            <w:pPr>
              <w:pStyle w:val="Tableinside"/>
              <w:rPr>
                <w:rFonts w:eastAsia="Arial"/>
              </w:rPr>
            </w:pPr>
            <w:r w:rsidRPr="6BE90F73">
              <w:rPr>
                <w:rFonts w:eastAsia="Arial"/>
              </w:rPr>
              <w:t>A3</w:t>
            </w:r>
          </w:p>
        </w:tc>
        <w:tc>
          <w:tcPr>
            <w:tcW w:w="2265" w:type="dxa"/>
          </w:tcPr>
          <w:p w14:paraId="605C2E31" w14:textId="3B127F23" w:rsidR="35BCD1DC" w:rsidRDefault="35BCD1DC" w:rsidP="6BE90F73">
            <w:pPr>
              <w:pStyle w:val="Tableinside"/>
              <w:rPr>
                <w:rFonts w:eastAsia="Arial"/>
              </w:rPr>
            </w:pPr>
            <w:r w:rsidRPr="6BE90F73">
              <w:rPr>
                <w:rFonts w:eastAsia="Arial"/>
              </w:rPr>
              <w:t>Implementação</w:t>
            </w:r>
          </w:p>
        </w:tc>
        <w:tc>
          <w:tcPr>
            <w:tcW w:w="2385" w:type="dxa"/>
          </w:tcPr>
          <w:p w14:paraId="5C8DE4D0" w14:textId="23EED018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Desenvolvimento das diversas funcionalidades</w:t>
            </w:r>
          </w:p>
        </w:tc>
        <w:tc>
          <w:tcPr>
            <w:tcW w:w="2055" w:type="dxa"/>
          </w:tcPr>
          <w:p w14:paraId="2500C84F" w14:textId="23597818" w:rsidR="005E3487" w:rsidRPr="0078195E" w:rsidRDefault="35BCD1DC" w:rsidP="6BE90F7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-</w:t>
            </w:r>
            <w:r w:rsidR="00E6614C">
              <w:rPr>
                <w:sz w:val="16"/>
                <w:szCs w:val="16"/>
              </w:rPr>
              <w:t xml:space="preserve"> Criar layout da página</w:t>
            </w:r>
          </w:p>
          <w:p w14:paraId="4A8FF919" w14:textId="43C076FF" w:rsidR="005E3487" w:rsidRPr="0078195E" w:rsidRDefault="35BCD1DC" w:rsidP="00071E6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-</w:t>
            </w:r>
            <w:r w:rsidR="00E6614C">
              <w:rPr>
                <w:sz w:val="16"/>
                <w:szCs w:val="16"/>
              </w:rPr>
              <w:t xml:space="preserve"> </w:t>
            </w:r>
            <w:r w:rsidR="418FD37A" w:rsidRPr="6BE90F73">
              <w:rPr>
                <w:sz w:val="16"/>
                <w:szCs w:val="16"/>
              </w:rPr>
              <w:t>Aplicação dos requisitos</w:t>
            </w:r>
            <w:r w:rsidR="00E6614C">
              <w:rPr>
                <w:sz w:val="16"/>
                <w:szCs w:val="16"/>
              </w:rPr>
              <w:t xml:space="preserve"> em </w:t>
            </w:r>
            <w:r w:rsidR="418FD37A" w:rsidRPr="6BE90F73">
              <w:rPr>
                <w:sz w:val="16"/>
                <w:szCs w:val="16"/>
              </w:rPr>
              <w:t>JavaScript</w:t>
            </w:r>
          </w:p>
        </w:tc>
      </w:tr>
      <w:tr w:rsidR="6BE90F73" w14:paraId="11250819" w14:textId="77777777" w:rsidTr="2A489059">
        <w:tc>
          <w:tcPr>
            <w:tcW w:w="1161" w:type="dxa"/>
          </w:tcPr>
          <w:p w14:paraId="7D9316C1" w14:textId="7549F35A" w:rsidR="418FD37A" w:rsidRDefault="418FD37A" w:rsidP="6BE90F73">
            <w:pPr>
              <w:pStyle w:val="Tableinside"/>
              <w:rPr>
                <w:rFonts w:eastAsia="Arial"/>
              </w:rPr>
            </w:pPr>
            <w:r w:rsidRPr="6BE90F73">
              <w:rPr>
                <w:rFonts w:eastAsia="Arial"/>
              </w:rPr>
              <w:t>A4</w:t>
            </w:r>
          </w:p>
        </w:tc>
        <w:tc>
          <w:tcPr>
            <w:tcW w:w="2265" w:type="dxa"/>
          </w:tcPr>
          <w:p w14:paraId="2A79FCAB" w14:textId="6FB864CA" w:rsidR="418FD37A" w:rsidRDefault="418FD37A" w:rsidP="6BE90F73">
            <w:pPr>
              <w:pStyle w:val="Tableinside"/>
              <w:rPr>
                <w:rFonts w:eastAsia="Arial"/>
              </w:rPr>
            </w:pPr>
            <w:r w:rsidRPr="6BE90F73">
              <w:rPr>
                <w:rFonts w:eastAsia="Arial"/>
              </w:rPr>
              <w:t>Testes</w:t>
            </w:r>
          </w:p>
        </w:tc>
        <w:tc>
          <w:tcPr>
            <w:tcW w:w="2385" w:type="dxa"/>
          </w:tcPr>
          <w:p w14:paraId="142AE8E5" w14:textId="07E39749" w:rsidR="418FD37A" w:rsidRDefault="00E6614C" w:rsidP="6BE90F7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Verificação das funcionalidades implementadas</w:t>
            </w:r>
          </w:p>
        </w:tc>
        <w:tc>
          <w:tcPr>
            <w:tcW w:w="2055" w:type="dxa"/>
          </w:tcPr>
          <w:p w14:paraId="1EAACB6C" w14:textId="5947DE6A" w:rsidR="418FD37A" w:rsidRPr="00E6614C" w:rsidRDefault="418FD37A" w:rsidP="2A489059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 xml:space="preserve">-Teste </w:t>
            </w:r>
            <w:r w:rsidR="00E6614C">
              <w:rPr>
                <w:sz w:val="16"/>
                <w:szCs w:val="16"/>
              </w:rPr>
              <w:t>de funcionalidade</w:t>
            </w:r>
          </w:p>
        </w:tc>
      </w:tr>
    </w:tbl>
    <w:p w14:paraId="2B2FC583" w14:textId="4665B903" w:rsidR="4B229CE1" w:rsidRDefault="4B229CE1" w:rsidP="6BE90F73"/>
    <w:p w14:paraId="01794180" w14:textId="77777777" w:rsidR="005E3487" w:rsidRPr="0078195E" w:rsidRDefault="005E3487" w:rsidP="005E348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23D27862" w14:textId="77777777" w:rsidR="005E3487" w:rsidRPr="0078195E" w:rsidRDefault="005E3487" w:rsidP="005E348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5C6119DF" w14:textId="5711E89A" w:rsidR="005E3487" w:rsidRPr="0078195E" w:rsidRDefault="00753794" w:rsidP="005E3487">
      <w:pPr>
        <w:pStyle w:val="Estilo2"/>
        <w:spacing w:after="240"/>
        <w:rPr>
          <w:rFonts w:ascii="Arial" w:hAnsi="Arial" w:cs="Arial"/>
          <w:sz w:val="28"/>
          <w:szCs w:val="28"/>
        </w:rPr>
      </w:pPr>
      <w:bookmarkStart w:id="5" w:name="_Toc59057175"/>
      <w:bookmarkStart w:id="6" w:name="_Hlk59040403"/>
      <w:r w:rsidRPr="6BE90F73">
        <w:rPr>
          <w:rFonts w:ascii="Arial" w:hAnsi="Arial" w:cs="Arial"/>
          <w:sz w:val="28"/>
          <w:szCs w:val="28"/>
        </w:rPr>
        <w:t>3</w:t>
      </w:r>
      <w:r w:rsidR="005E3487" w:rsidRPr="6BE90F73">
        <w:rPr>
          <w:rFonts w:ascii="Arial" w:hAnsi="Arial" w:cs="Arial"/>
          <w:sz w:val="28"/>
          <w:szCs w:val="28"/>
        </w:rPr>
        <w:t>.</w:t>
      </w:r>
      <w:r w:rsidRPr="6BE90F73">
        <w:rPr>
          <w:rFonts w:ascii="Arial" w:hAnsi="Arial" w:cs="Arial"/>
          <w:sz w:val="28"/>
          <w:szCs w:val="28"/>
        </w:rPr>
        <w:t>1</w:t>
      </w:r>
      <w:r w:rsidR="005E3487" w:rsidRPr="6BE90F73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E3487" w:rsidRPr="6BE90F73">
        <w:rPr>
          <w:rFonts w:ascii="Arial" w:hAnsi="Arial" w:cs="Arial"/>
          <w:i/>
          <w:iCs/>
          <w:sz w:val="28"/>
          <w:szCs w:val="28"/>
        </w:rPr>
        <w:t>Milestones</w:t>
      </w:r>
      <w:proofErr w:type="spellEnd"/>
      <w:r w:rsidR="005E3487" w:rsidRPr="6BE90F73">
        <w:rPr>
          <w:rFonts w:ascii="Arial" w:hAnsi="Arial" w:cs="Arial"/>
          <w:i/>
          <w:iCs/>
          <w:sz w:val="28"/>
          <w:szCs w:val="28"/>
        </w:rPr>
        <w:t xml:space="preserve"> e </w:t>
      </w:r>
      <w:proofErr w:type="spellStart"/>
      <w:r w:rsidR="005E3487" w:rsidRPr="6BE90F73">
        <w:rPr>
          <w:rFonts w:ascii="Arial" w:hAnsi="Arial" w:cs="Arial"/>
          <w:i/>
          <w:iCs/>
          <w:sz w:val="28"/>
          <w:szCs w:val="28"/>
        </w:rPr>
        <w:t>Deliverables</w:t>
      </w:r>
      <w:bookmarkEnd w:id="5"/>
      <w:bookmarkEnd w:id="6"/>
      <w:proofErr w:type="spellEnd"/>
    </w:p>
    <w:p w14:paraId="3C08B0D3" w14:textId="5D307E61" w:rsidR="005E3487" w:rsidRPr="0078195E" w:rsidRDefault="005E3487" w:rsidP="6BE90F73">
      <w:pPr>
        <w:pStyle w:val="Legenda"/>
        <w:keepNext/>
        <w:rPr>
          <w:rFonts w:cs="Arial"/>
          <w:i w:val="0"/>
          <w:iCs w:val="0"/>
          <w:color w:val="auto"/>
          <w:sz w:val="16"/>
          <w:szCs w:val="16"/>
        </w:rPr>
      </w:pPr>
      <w:r w:rsidRPr="6BE90F73">
        <w:rPr>
          <w:rFonts w:cs="Arial"/>
          <w:i w:val="0"/>
          <w:iCs w:val="0"/>
          <w:color w:val="auto"/>
          <w:sz w:val="16"/>
          <w:szCs w:val="16"/>
        </w:rPr>
        <w:t xml:space="preserve">Tabela </w:t>
      </w:r>
      <w:r w:rsidRPr="6BE90F73">
        <w:rPr>
          <w:rFonts w:cs="Arial"/>
          <w:i w:val="0"/>
          <w:iCs w:val="0"/>
          <w:color w:val="auto"/>
          <w:sz w:val="16"/>
          <w:szCs w:val="16"/>
        </w:rPr>
        <w:fldChar w:fldCharType="begin"/>
      </w:r>
      <w:r w:rsidRPr="6BE90F73">
        <w:rPr>
          <w:rFonts w:cs="Arial"/>
          <w:i w:val="0"/>
          <w:iCs w:val="0"/>
          <w:color w:val="auto"/>
          <w:sz w:val="16"/>
          <w:szCs w:val="16"/>
        </w:rPr>
        <w:instrText xml:space="preserve"> SEQ Tabela \* ARABIC </w:instrText>
      </w:r>
      <w:r w:rsidRPr="6BE90F73">
        <w:rPr>
          <w:rFonts w:cs="Arial"/>
          <w:i w:val="0"/>
          <w:iCs w:val="0"/>
          <w:color w:val="auto"/>
          <w:sz w:val="16"/>
          <w:szCs w:val="16"/>
        </w:rPr>
        <w:fldChar w:fldCharType="separate"/>
      </w:r>
      <w:r w:rsidR="00E865F3" w:rsidRPr="6BE90F73">
        <w:rPr>
          <w:rFonts w:cs="Arial"/>
          <w:i w:val="0"/>
          <w:iCs w:val="0"/>
          <w:noProof/>
          <w:color w:val="auto"/>
          <w:sz w:val="16"/>
          <w:szCs w:val="16"/>
        </w:rPr>
        <w:t>2</w:t>
      </w:r>
      <w:r w:rsidRPr="6BE90F73">
        <w:rPr>
          <w:rFonts w:cs="Arial"/>
          <w:i w:val="0"/>
          <w:iCs w:val="0"/>
          <w:color w:val="auto"/>
          <w:sz w:val="16"/>
          <w:szCs w:val="16"/>
        </w:rPr>
        <w:fldChar w:fldCharType="end"/>
      </w:r>
      <w:r w:rsidRPr="6BE90F73">
        <w:rPr>
          <w:rFonts w:cs="Arial"/>
          <w:i w:val="0"/>
          <w:iCs w:val="0"/>
          <w:color w:val="auto"/>
          <w:sz w:val="16"/>
          <w:szCs w:val="16"/>
        </w:rPr>
        <w:t xml:space="preserve"> - </w:t>
      </w:r>
    </w:p>
    <w:tbl>
      <w:tblPr>
        <w:tblW w:w="9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4110"/>
        <w:gridCol w:w="3112"/>
      </w:tblGrid>
      <w:tr w:rsidR="005E3487" w:rsidRPr="0078195E" w14:paraId="0CB1CA7A" w14:textId="77777777" w:rsidTr="2A489059">
        <w:tc>
          <w:tcPr>
            <w:tcW w:w="1781" w:type="dxa"/>
          </w:tcPr>
          <w:p w14:paraId="3474747B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4110" w:type="dxa"/>
          </w:tcPr>
          <w:p w14:paraId="72A566C0" w14:textId="77777777" w:rsidR="005E3487" w:rsidRPr="0078195E" w:rsidRDefault="005E3487" w:rsidP="00071E63">
            <w:pPr>
              <w:pStyle w:val="Tableheader"/>
              <w:rPr>
                <w:i/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 xml:space="preserve">Nome do </w:t>
            </w:r>
            <w:proofErr w:type="spellStart"/>
            <w:r w:rsidRPr="0078195E">
              <w:rPr>
                <w:i/>
                <w:sz w:val="16"/>
                <w:szCs w:val="16"/>
              </w:rPr>
              <w:t>milestone</w:t>
            </w:r>
            <w:proofErr w:type="spellEnd"/>
          </w:p>
          <w:p w14:paraId="4E63CC4F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3112" w:type="dxa"/>
          </w:tcPr>
          <w:p w14:paraId="65A1D694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Data esperada</w:t>
            </w:r>
          </w:p>
        </w:tc>
      </w:tr>
      <w:tr w:rsidR="005E3487" w:rsidRPr="0078195E" w14:paraId="3BAEAE3A" w14:textId="77777777" w:rsidTr="2A489059">
        <w:tc>
          <w:tcPr>
            <w:tcW w:w="1781" w:type="dxa"/>
          </w:tcPr>
          <w:p w14:paraId="1BB17494" w14:textId="2B93DB3D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52497364" w:rsidRPr="6BE90F73">
              <w:rPr>
                <w:sz w:val="16"/>
                <w:szCs w:val="16"/>
              </w:rPr>
              <w:t>1</w:t>
            </w:r>
          </w:p>
        </w:tc>
        <w:tc>
          <w:tcPr>
            <w:tcW w:w="4110" w:type="dxa"/>
          </w:tcPr>
          <w:p w14:paraId="01D20578" w14:textId="17E395F5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Estabelecimento dos requisitos</w:t>
            </w:r>
          </w:p>
        </w:tc>
        <w:tc>
          <w:tcPr>
            <w:tcW w:w="3112" w:type="dxa"/>
          </w:tcPr>
          <w:p w14:paraId="71288CCE" w14:textId="7B03F176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  <w:r w:rsidR="52497364" w:rsidRPr="6BE90F73">
              <w:rPr>
                <w:sz w:val="16"/>
                <w:szCs w:val="16"/>
              </w:rPr>
              <w:t>/12/2020</w:t>
            </w:r>
          </w:p>
        </w:tc>
      </w:tr>
      <w:tr w:rsidR="005E3487" w:rsidRPr="0078195E" w14:paraId="07DCAA38" w14:textId="77777777" w:rsidTr="2A489059">
        <w:tc>
          <w:tcPr>
            <w:tcW w:w="1781" w:type="dxa"/>
          </w:tcPr>
          <w:p w14:paraId="375ECD80" w14:textId="760EDE03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52497364" w:rsidRPr="6BE90F73">
              <w:rPr>
                <w:sz w:val="16"/>
                <w:szCs w:val="16"/>
              </w:rPr>
              <w:t>2</w:t>
            </w:r>
          </w:p>
        </w:tc>
        <w:tc>
          <w:tcPr>
            <w:tcW w:w="4110" w:type="dxa"/>
          </w:tcPr>
          <w:p w14:paraId="4AFE6697" w14:textId="7B31B0A4" w:rsidR="005E3487" w:rsidRPr="00E6614C" w:rsidRDefault="00E6614C" w:rsidP="6BE90F73">
            <w:pPr>
              <w:pStyle w:val="Tableinside"/>
              <w:rPr>
                <w:sz w:val="16"/>
                <w:szCs w:val="16"/>
              </w:rPr>
            </w:pPr>
            <w:r w:rsidRPr="00E6614C">
              <w:rPr>
                <w:sz w:val="16"/>
                <w:szCs w:val="16"/>
              </w:rPr>
              <w:t>Organização do projeto</w:t>
            </w:r>
          </w:p>
        </w:tc>
        <w:tc>
          <w:tcPr>
            <w:tcW w:w="3112" w:type="dxa"/>
          </w:tcPr>
          <w:p w14:paraId="1CB28673" w14:textId="2C164BF8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52497364" w:rsidRPr="6BE90F73">
              <w:rPr>
                <w:sz w:val="16"/>
                <w:szCs w:val="16"/>
              </w:rPr>
              <w:t>/1/20</w:t>
            </w:r>
            <w:r>
              <w:rPr>
                <w:sz w:val="16"/>
                <w:szCs w:val="16"/>
              </w:rPr>
              <w:t>21</w:t>
            </w:r>
          </w:p>
        </w:tc>
      </w:tr>
      <w:tr w:rsidR="005E3487" w:rsidRPr="0078195E" w14:paraId="2A07629B" w14:textId="77777777" w:rsidTr="2A489059">
        <w:tc>
          <w:tcPr>
            <w:tcW w:w="1781" w:type="dxa"/>
          </w:tcPr>
          <w:p w14:paraId="377AE1EA" w14:textId="39859C1A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="52497364" w:rsidRPr="6BE90F73">
              <w:rPr>
                <w:sz w:val="16"/>
                <w:szCs w:val="16"/>
              </w:rPr>
              <w:t>3</w:t>
            </w:r>
          </w:p>
        </w:tc>
        <w:tc>
          <w:tcPr>
            <w:tcW w:w="4110" w:type="dxa"/>
          </w:tcPr>
          <w:p w14:paraId="003990FF" w14:textId="1E963BA8" w:rsidR="005E3487" w:rsidRPr="0078195E" w:rsidRDefault="00E6614C" w:rsidP="6BE90F7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Conclusão</w:t>
            </w:r>
            <w:r w:rsidR="52497364" w:rsidRPr="6BE90F73">
              <w:rPr>
                <w:sz w:val="16"/>
                <w:szCs w:val="16"/>
              </w:rPr>
              <w:t xml:space="preserve"> d</w:t>
            </w:r>
            <w:r>
              <w:rPr>
                <w:sz w:val="16"/>
                <w:szCs w:val="16"/>
              </w:rPr>
              <w:t>o Desenvolvimento</w:t>
            </w:r>
          </w:p>
        </w:tc>
        <w:tc>
          <w:tcPr>
            <w:tcW w:w="3112" w:type="dxa"/>
          </w:tcPr>
          <w:p w14:paraId="3B7C48F3" w14:textId="20308CB0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52497364" w:rsidRPr="6BE90F73">
              <w:rPr>
                <w:sz w:val="16"/>
                <w:szCs w:val="16"/>
              </w:rPr>
              <w:t>/1/202</w:t>
            </w:r>
            <w:r>
              <w:rPr>
                <w:sz w:val="16"/>
                <w:szCs w:val="16"/>
              </w:rPr>
              <w:t>1</w:t>
            </w:r>
          </w:p>
        </w:tc>
      </w:tr>
    </w:tbl>
    <w:p w14:paraId="3E5D0220" w14:textId="1D05FCC0" w:rsidR="4B229CE1" w:rsidRDefault="4B229CE1"/>
    <w:p w14:paraId="785E8B61" w14:textId="77777777" w:rsidR="005E3487" w:rsidRPr="0078195E" w:rsidRDefault="005E3487" w:rsidP="005E3487">
      <w:pPr>
        <w:spacing w:after="0" w:line="240" w:lineRule="auto"/>
        <w:rPr>
          <w:rFonts w:cs="Arial"/>
          <w:sz w:val="20"/>
          <w:szCs w:val="20"/>
          <w:highlight w:val="yellow"/>
        </w:rPr>
      </w:pPr>
    </w:p>
    <w:p w14:paraId="5E15F57B" w14:textId="215DA18A" w:rsidR="005E3487" w:rsidRPr="0078195E" w:rsidRDefault="005E3487" w:rsidP="005E3487">
      <w:pPr>
        <w:pStyle w:val="Legenda"/>
        <w:keepNext/>
        <w:rPr>
          <w:rFonts w:cs="Arial"/>
          <w:i w:val="0"/>
          <w:color w:val="auto"/>
          <w:sz w:val="16"/>
          <w:szCs w:val="16"/>
        </w:rPr>
      </w:pPr>
      <w:r w:rsidRPr="0078195E">
        <w:rPr>
          <w:rFonts w:cs="Arial"/>
          <w:i w:val="0"/>
          <w:color w:val="auto"/>
          <w:sz w:val="16"/>
          <w:szCs w:val="16"/>
        </w:rPr>
        <w:t xml:space="preserve">Tabela </w:t>
      </w:r>
      <w:r w:rsidRPr="0078195E">
        <w:rPr>
          <w:rFonts w:cs="Arial"/>
          <w:i w:val="0"/>
          <w:color w:val="auto"/>
          <w:sz w:val="16"/>
          <w:szCs w:val="16"/>
        </w:rPr>
        <w:fldChar w:fldCharType="begin"/>
      </w:r>
      <w:r w:rsidRPr="0078195E">
        <w:rPr>
          <w:rFonts w:cs="Arial"/>
          <w:i w:val="0"/>
          <w:color w:val="auto"/>
          <w:sz w:val="16"/>
          <w:szCs w:val="16"/>
        </w:rPr>
        <w:instrText xml:space="preserve"> SEQ Tabela \* ARABIC </w:instrText>
      </w:r>
      <w:r w:rsidRPr="0078195E">
        <w:rPr>
          <w:rFonts w:cs="Arial"/>
          <w:i w:val="0"/>
          <w:color w:val="auto"/>
          <w:sz w:val="16"/>
          <w:szCs w:val="16"/>
        </w:rPr>
        <w:fldChar w:fldCharType="separate"/>
      </w:r>
      <w:r w:rsidR="00E865F3">
        <w:rPr>
          <w:rFonts w:cs="Arial"/>
          <w:i w:val="0"/>
          <w:noProof/>
          <w:color w:val="auto"/>
          <w:sz w:val="16"/>
          <w:szCs w:val="16"/>
        </w:rPr>
        <w:t>3</w:t>
      </w:r>
      <w:r w:rsidRPr="0078195E">
        <w:rPr>
          <w:rFonts w:cs="Arial"/>
          <w:i w:val="0"/>
          <w:color w:val="auto"/>
          <w:sz w:val="16"/>
          <w:szCs w:val="16"/>
        </w:rPr>
        <w:fldChar w:fldCharType="end"/>
      </w:r>
      <w:r w:rsidRPr="0078195E">
        <w:rPr>
          <w:rFonts w:cs="Arial"/>
          <w:i w:val="0"/>
          <w:color w:val="auto"/>
          <w:sz w:val="16"/>
          <w:szCs w:val="16"/>
        </w:rPr>
        <w:t xml:space="preserve"> - </w:t>
      </w:r>
    </w:p>
    <w:tbl>
      <w:tblPr>
        <w:tblW w:w="494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"/>
        <w:gridCol w:w="2565"/>
        <w:gridCol w:w="2033"/>
        <w:gridCol w:w="3046"/>
      </w:tblGrid>
      <w:tr w:rsidR="005E3487" w:rsidRPr="0078195E" w14:paraId="0D1BB3E9" w14:textId="77777777" w:rsidTr="2A489059">
        <w:trPr>
          <w:trHeight w:val="645"/>
        </w:trPr>
        <w:tc>
          <w:tcPr>
            <w:tcW w:w="592" w:type="pct"/>
          </w:tcPr>
          <w:p w14:paraId="0B776998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Id</w:t>
            </w:r>
          </w:p>
        </w:tc>
        <w:tc>
          <w:tcPr>
            <w:tcW w:w="1479" w:type="pct"/>
          </w:tcPr>
          <w:p w14:paraId="7F1AB3FF" w14:textId="77777777" w:rsidR="005E3487" w:rsidRPr="0078195E" w:rsidRDefault="005E3487" w:rsidP="00071E63">
            <w:pPr>
              <w:pStyle w:val="Tableheader"/>
              <w:rPr>
                <w:i/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 xml:space="preserve">Nome do </w:t>
            </w:r>
            <w:proofErr w:type="spellStart"/>
            <w:r w:rsidRPr="0078195E">
              <w:rPr>
                <w:i/>
                <w:sz w:val="16"/>
                <w:szCs w:val="16"/>
              </w:rPr>
              <w:t>deliverable</w:t>
            </w:r>
            <w:proofErr w:type="spellEnd"/>
          </w:p>
          <w:p w14:paraId="3E783E4A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</w:p>
        </w:tc>
        <w:tc>
          <w:tcPr>
            <w:tcW w:w="1172" w:type="pct"/>
          </w:tcPr>
          <w:p w14:paraId="25FA7214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Data esperada</w:t>
            </w:r>
          </w:p>
        </w:tc>
        <w:tc>
          <w:tcPr>
            <w:tcW w:w="1756" w:type="pct"/>
          </w:tcPr>
          <w:p w14:paraId="13F730E6" w14:textId="77777777" w:rsidR="005E3487" w:rsidRPr="0078195E" w:rsidRDefault="005E3487" w:rsidP="00071E63">
            <w:pPr>
              <w:pStyle w:val="Tableheader"/>
              <w:rPr>
                <w:sz w:val="16"/>
                <w:szCs w:val="16"/>
              </w:rPr>
            </w:pPr>
            <w:r w:rsidRPr="0078195E">
              <w:rPr>
                <w:sz w:val="16"/>
                <w:szCs w:val="16"/>
              </w:rPr>
              <w:t>Tipo</w:t>
            </w:r>
          </w:p>
        </w:tc>
      </w:tr>
      <w:tr w:rsidR="005E3487" w:rsidRPr="0078195E" w14:paraId="00198A3E" w14:textId="77777777" w:rsidTr="2A489059">
        <w:tc>
          <w:tcPr>
            <w:tcW w:w="592" w:type="pct"/>
          </w:tcPr>
          <w:p w14:paraId="7AD1A8A3" w14:textId="1F0ABC26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7FA08B01" w:rsidRPr="6BE90F73">
              <w:rPr>
                <w:sz w:val="16"/>
                <w:szCs w:val="16"/>
              </w:rPr>
              <w:t>1</w:t>
            </w:r>
          </w:p>
        </w:tc>
        <w:tc>
          <w:tcPr>
            <w:tcW w:w="1479" w:type="pct"/>
          </w:tcPr>
          <w:p w14:paraId="583F81DB" w14:textId="1AC6315C" w:rsidR="005E3487" w:rsidRPr="0078195E" w:rsidRDefault="7FA08B01" w:rsidP="00071E6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Apresentação intermédia</w:t>
            </w:r>
          </w:p>
        </w:tc>
        <w:tc>
          <w:tcPr>
            <w:tcW w:w="1172" w:type="pct"/>
          </w:tcPr>
          <w:p w14:paraId="17658627" w14:textId="7537F963" w:rsidR="005E3487" w:rsidRPr="0078195E" w:rsidRDefault="7FA08B01" w:rsidP="6BE90F7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07/12/2020</w:t>
            </w:r>
          </w:p>
        </w:tc>
        <w:tc>
          <w:tcPr>
            <w:tcW w:w="1756" w:type="pct"/>
          </w:tcPr>
          <w:p w14:paraId="2CD8469C" w14:textId="356E9202" w:rsidR="005E3487" w:rsidRPr="0078195E" w:rsidRDefault="6E765FFF" w:rsidP="00071E6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Apresentação</w:t>
            </w:r>
          </w:p>
        </w:tc>
      </w:tr>
      <w:tr w:rsidR="005E3487" w:rsidRPr="0078195E" w14:paraId="2BDB4613" w14:textId="77777777" w:rsidTr="2A489059">
        <w:tc>
          <w:tcPr>
            <w:tcW w:w="592" w:type="pct"/>
          </w:tcPr>
          <w:p w14:paraId="6ED92F82" w14:textId="409593EF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75DB72F8" w:rsidRPr="6BE90F73">
              <w:rPr>
                <w:sz w:val="16"/>
                <w:szCs w:val="16"/>
              </w:rPr>
              <w:t>2</w:t>
            </w:r>
          </w:p>
        </w:tc>
        <w:tc>
          <w:tcPr>
            <w:tcW w:w="1479" w:type="pct"/>
          </w:tcPr>
          <w:p w14:paraId="1D0076E8" w14:textId="69FFC530" w:rsidR="005E3487" w:rsidRPr="0078195E" w:rsidRDefault="23D7A765" w:rsidP="00071E63">
            <w:pPr>
              <w:pStyle w:val="Tableinside"/>
              <w:rPr>
                <w:sz w:val="16"/>
                <w:szCs w:val="16"/>
              </w:rPr>
            </w:pPr>
            <w:r w:rsidRPr="2A489059">
              <w:rPr>
                <w:sz w:val="16"/>
                <w:szCs w:val="16"/>
              </w:rPr>
              <w:t xml:space="preserve">Entrega do trabalho </w:t>
            </w:r>
          </w:p>
        </w:tc>
        <w:tc>
          <w:tcPr>
            <w:tcW w:w="1172" w:type="pct"/>
          </w:tcPr>
          <w:p w14:paraId="35DE59F4" w14:textId="28D680B3" w:rsidR="005E3487" w:rsidRPr="0078195E" w:rsidRDefault="7691F81A" w:rsidP="00071E63">
            <w:pPr>
              <w:pStyle w:val="Tableinside"/>
              <w:rPr>
                <w:sz w:val="16"/>
                <w:szCs w:val="16"/>
              </w:rPr>
            </w:pPr>
            <w:r w:rsidRPr="6BE90F73">
              <w:rPr>
                <w:sz w:val="16"/>
                <w:szCs w:val="16"/>
              </w:rPr>
              <w:t>20/12/2020</w:t>
            </w:r>
          </w:p>
        </w:tc>
        <w:tc>
          <w:tcPr>
            <w:tcW w:w="1756" w:type="pct"/>
          </w:tcPr>
          <w:p w14:paraId="2E2DBDE8" w14:textId="1B6D38DE" w:rsidR="005E3487" w:rsidRPr="0078195E" w:rsidRDefault="737E96C1" w:rsidP="00071E63">
            <w:pPr>
              <w:pStyle w:val="Tableinside"/>
              <w:rPr>
                <w:sz w:val="16"/>
                <w:szCs w:val="16"/>
              </w:rPr>
            </w:pPr>
            <w:r w:rsidRPr="2A489059">
              <w:rPr>
                <w:sz w:val="16"/>
                <w:szCs w:val="16"/>
              </w:rPr>
              <w:t xml:space="preserve">Entrega </w:t>
            </w:r>
          </w:p>
        </w:tc>
      </w:tr>
      <w:tr w:rsidR="005E3487" w:rsidRPr="0078195E" w14:paraId="4011E804" w14:textId="77777777" w:rsidTr="2A489059">
        <w:tc>
          <w:tcPr>
            <w:tcW w:w="592" w:type="pct"/>
          </w:tcPr>
          <w:p w14:paraId="161C03BF" w14:textId="0557F4D0" w:rsidR="005E3487" w:rsidRPr="0078195E" w:rsidRDefault="00E6614C" w:rsidP="00071E63">
            <w:pPr>
              <w:pStyle w:val="Tableinsid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75DB72F8" w:rsidRPr="6BE90F73">
              <w:rPr>
                <w:sz w:val="16"/>
                <w:szCs w:val="16"/>
              </w:rPr>
              <w:t>3</w:t>
            </w:r>
          </w:p>
        </w:tc>
        <w:tc>
          <w:tcPr>
            <w:tcW w:w="1479" w:type="pct"/>
          </w:tcPr>
          <w:p w14:paraId="4BC87CBE" w14:textId="0F501E72" w:rsidR="005E3487" w:rsidRPr="0078195E" w:rsidRDefault="028E49F0" w:rsidP="00071E63">
            <w:pPr>
              <w:pStyle w:val="Tableinside"/>
              <w:rPr>
                <w:sz w:val="16"/>
                <w:szCs w:val="16"/>
              </w:rPr>
            </w:pPr>
            <w:r w:rsidRPr="2A489059">
              <w:rPr>
                <w:sz w:val="16"/>
                <w:szCs w:val="16"/>
              </w:rPr>
              <w:t>Apresentação Final</w:t>
            </w:r>
          </w:p>
        </w:tc>
        <w:tc>
          <w:tcPr>
            <w:tcW w:w="1172" w:type="pct"/>
          </w:tcPr>
          <w:p w14:paraId="6566745D" w14:textId="0C958734" w:rsidR="005E3487" w:rsidRPr="0078195E" w:rsidRDefault="124DB49F" w:rsidP="00071E63">
            <w:pPr>
              <w:pStyle w:val="Tableinside"/>
              <w:rPr>
                <w:sz w:val="16"/>
                <w:szCs w:val="16"/>
              </w:rPr>
            </w:pPr>
            <w:r w:rsidRPr="2A489059">
              <w:rPr>
                <w:sz w:val="16"/>
                <w:szCs w:val="16"/>
              </w:rPr>
              <w:t>2</w:t>
            </w:r>
            <w:r w:rsidR="0D664BB9" w:rsidRPr="2A489059">
              <w:rPr>
                <w:sz w:val="16"/>
                <w:szCs w:val="16"/>
              </w:rPr>
              <w:t>1</w:t>
            </w:r>
            <w:r w:rsidRPr="2A489059">
              <w:rPr>
                <w:sz w:val="16"/>
                <w:szCs w:val="16"/>
              </w:rPr>
              <w:t>/12/2020</w:t>
            </w:r>
          </w:p>
        </w:tc>
        <w:tc>
          <w:tcPr>
            <w:tcW w:w="1756" w:type="pct"/>
          </w:tcPr>
          <w:p w14:paraId="268B10D8" w14:textId="2F4CE330" w:rsidR="005E3487" w:rsidRPr="0078195E" w:rsidRDefault="49079890" w:rsidP="00071E63">
            <w:pPr>
              <w:pStyle w:val="Tableinside"/>
              <w:rPr>
                <w:sz w:val="16"/>
                <w:szCs w:val="16"/>
              </w:rPr>
            </w:pPr>
            <w:r w:rsidRPr="2A489059">
              <w:rPr>
                <w:sz w:val="16"/>
                <w:szCs w:val="16"/>
              </w:rPr>
              <w:t>Apresentação</w:t>
            </w:r>
          </w:p>
        </w:tc>
      </w:tr>
    </w:tbl>
    <w:p w14:paraId="26BA8963" w14:textId="2BCDE33D" w:rsidR="2A489059" w:rsidRDefault="2A489059" w:rsidP="2A489059">
      <w:pPr>
        <w:rPr>
          <w:rFonts w:cs="Arial"/>
          <w:sz w:val="20"/>
          <w:szCs w:val="20"/>
        </w:rPr>
      </w:pPr>
    </w:p>
    <w:p w14:paraId="06CC8949" w14:textId="137D40D4" w:rsidR="00E865F3" w:rsidRDefault="00E865F3" w:rsidP="005E3487">
      <w:pPr>
        <w:spacing w:after="0" w:line="240" w:lineRule="auto"/>
        <w:rPr>
          <w:rFonts w:cs="Arial"/>
          <w:sz w:val="20"/>
          <w:szCs w:val="20"/>
          <w:highlight w:val="cyan"/>
        </w:rPr>
      </w:pPr>
    </w:p>
    <w:p w14:paraId="0D2D36AC" w14:textId="3ABA1612" w:rsidR="00753794" w:rsidRDefault="00753794" w:rsidP="6BE90F73">
      <w:pPr>
        <w:pStyle w:val="Estilo2"/>
        <w:spacing w:after="240"/>
        <w:rPr>
          <w:rFonts w:ascii="Arial" w:hAnsi="Arial" w:cs="Arial"/>
          <w:sz w:val="28"/>
          <w:szCs w:val="28"/>
        </w:rPr>
      </w:pPr>
      <w:bookmarkStart w:id="7" w:name="_Toc59057177"/>
      <w:r w:rsidRPr="6BE90F73">
        <w:rPr>
          <w:rFonts w:ascii="Arial" w:hAnsi="Arial" w:cs="Arial"/>
          <w:sz w:val="28"/>
          <w:szCs w:val="28"/>
        </w:rPr>
        <w:lastRenderedPageBreak/>
        <w:t>3.</w:t>
      </w:r>
      <w:r w:rsidR="00D460AE" w:rsidRPr="6BE90F73">
        <w:rPr>
          <w:rFonts w:ascii="Arial" w:hAnsi="Arial" w:cs="Arial"/>
          <w:sz w:val="28"/>
          <w:szCs w:val="28"/>
        </w:rPr>
        <w:t>2</w:t>
      </w:r>
      <w:r w:rsidR="005E73CF" w:rsidRPr="6BE90F73">
        <w:rPr>
          <w:rFonts w:ascii="Arial" w:hAnsi="Arial" w:cs="Arial"/>
          <w:sz w:val="28"/>
          <w:szCs w:val="28"/>
        </w:rPr>
        <w:t xml:space="preserve"> Operacionalização e gestão das atividades</w:t>
      </w:r>
      <w:bookmarkEnd w:id="7"/>
    </w:p>
    <w:p w14:paraId="2A2E2999" w14:textId="5D31D1A8" w:rsidR="00E6614C" w:rsidRPr="003460D3" w:rsidRDefault="00E6614C" w:rsidP="005E3487">
      <w:pPr>
        <w:spacing w:after="240"/>
        <w:rPr>
          <w:sz w:val="28"/>
          <w:szCs w:val="28"/>
        </w:rPr>
      </w:pPr>
      <w:r w:rsidRPr="003460D3">
        <w:rPr>
          <w:sz w:val="28"/>
          <w:szCs w:val="28"/>
        </w:rPr>
        <w:t xml:space="preserve">Decidimos desde início quando possível no nosso horário trabalhar no projeto em conjunto via </w:t>
      </w:r>
      <w:proofErr w:type="spellStart"/>
      <w:r w:rsidRPr="003460D3">
        <w:rPr>
          <w:sz w:val="28"/>
          <w:szCs w:val="28"/>
        </w:rPr>
        <w:t>Discord</w:t>
      </w:r>
      <w:proofErr w:type="spellEnd"/>
      <w:r w:rsidRPr="003460D3">
        <w:rPr>
          <w:sz w:val="28"/>
          <w:szCs w:val="28"/>
        </w:rPr>
        <w:t xml:space="preserve">, e quando não possível </w:t>
      </w:r>
      <w:r w:rsidR="003460D3" w:rsidRPr="003460D3">
        <w:rPr>
          <w:sz w:val="28"/>
          <w:szCs w:val="28"/>
        </w:rPr>
        <w:t>marcar as tarefas para a “sessão individual”. Comunicação foi fácil visto que somos apenas 2 membros e a mesma foi direta, sendo assim fácil e eficiente.</w:t>
      </w:r>
    </w:p>
    <w:p w14:paraId="5B44FCA3" w14:textId="1CC66D93" w:rsidR="003460D3" w:rsidRPr="003460D3" w:rsidRDefault="003460D3" w:rsidP="005E3487">
      <w:pPr>
        <w:spacing w:after="240"/>
        <w:rPr>
          <w:sz w:val="28"/>
          <w:szCs w:val="28"/>
        </w:rPr>
      </w:pPr>
      <w:r w:rsidRPr="003460D3">
        <w:rPr>
          <w:sz w:val="28"/>
          <w:szCs w:val="28"/>
        </w:rPr>
        <w:t xml:space="preserve">Organizamos o nosso projeto através da pasta </w:t>
      </w:r>
      <w:r w:rsidR="008F5A76">
        <w:rPr>
          <w:sz w:val="28"/>
          <w:szCs w:val="28"/>
        </w:rPr>
        <w:t>OneDrive</w:t>
      </w:r>
      <w:r>
        <w:rPr>
          <w:sz w:val="28"/>
          <w:szCs w:val="28"/>
        </w:rPr>
        <w:t xml:space="preserve"> da docente de MGP, e criamos o nosso quadro no </w:t>
      </w:r>
      <w:proofErr w:type="spellStart"/>
      <w:r w:rsidR="003D2BE6">
        <w:rPr>
          <w:sz w:val="28"/>
          <w:szCs w:val="28"/>
        </w:rPr>
        <w:t>T</w:t>
      </w:r>
      <w:r>
        <w:rPr>
          <w:sz w:val="28"/>
          <w:szCs w:val="28"/>
        </w:rPr>
        <w:t>rello</w:t>
      </w:r>
      <w:proofErr w:type="spellEnd"/>
      <w:r>
        <w:rPr>
          <w:sz w:val="28"/>
          <w:szCs w:val="28"/>
        </w:rPr>
        <w:t xml:space="preserve"> de forma a ordenar as prioridades</w:t>
      </w:r>
      <w:r w:rsidR="003D2BE6">
        <w:rPr>
          <w:sz w:val="28"/>
          <w:szCs w:val="28"/>
        </w:rPr>
        <w:t>, e registar o percurso do nosso trabalho.</w:t>
      </w:r>
    </w:p>
    <w:p w14:paraId="71F9EAA9" w14:textId="0D7AA85D" w:rsidR="005E3487" w:rsidRPr="0078195E" w:rsidRDefault="57765BA2" w:rsidP="005E3487">
      <w:pPr>
        <w:spacing w:after="240"/>
        <w:rPr>
          <w:rFonts w:cs="Arial"/>
          <w:sz w:val="20"/>
          <w:szCs w:val="20"/>
        </w:rPr>
      </w:pPr>
      <w:r>
        <w:t xml:space="preserve"> </w:t>
      </w:r>
      <w:r w:rsidR="005E3487" w:rsidRPr="2A489059">
        <w:rPr>
          <w:rFonts w:cs="Arial"/>
          <w:sz w:val="20"/>
          <w:szCs w:val="20"/>
        </w:rPr>
        <w:br w:type="page"/>
      </w:r>
    </w:p>
    <w:p w14:paraId="4CFCF312" w14:textId="3A4EAC80" w:rsidR="00575128" w:rsidRPr="003460D3" w:rsidRDefault="0014026D" w:rsidP="003460D3">
      <w:pPr>
        <w:pStyle w:val="Estilo1"/>
        <w:numPr>
          <w:ilvl w:val="0"/>
          <w:numId w:val="33"/>
        </w:numPr>
        <w:spacing w:line="360" w:lineRule="auto"/>
        <w:rPr>
          <w:sz w:val="44"/>
          <w:szCs w:val="44"/>
        </w:rPr>
      </w:pPr>
      <w:bookmarkStart w:id="8" w:name="_Toc59057178"/>
      <w:r w:rsidRPr="003460D3">
        <w:rPr>
          <w:rFonts w:ascii="Arial" w:hAnsi="Arial" w:cs="Arial"/>
          <w:sz w:val="44"/>
          <w:szCs w:val="44"/>
        </w:rPr>
        <w:lastRenderedPageBreak/>
        <w:t>Especificação</w:t>
      </w:r>
      <w:r w:rsidR="00575128" w:rsidRPr="003460D3">
        <w:rPr>
          <w:rFonts w:ascii="Arial" w:hAnsi="Arial" w:cs="Arial"/>
          <w:sz w:val="44"/>
          <w:szCs w:val="44"/>
        </w:rPr>
        <w:t xml:space="preserve"> de requisitos</w:t>
      </w:r>
      <w:bookmarkEnd w:id="8"/>
    </w:p>
    <w:p w14:paraId="037D968B" w14:textId="77777777" w:rsidR="00575128" w:rsidRDefault="00575128" w:rsidP="000D5AB8">
      <w:pPr>
        <w:jc w:val="both"/>
        <w:rPr>
          <w:rFonts w:cs="Arial"/>
          <w:sz w:val="20"/>
          <w:szCs w:val="20"/>
          <w:highlight w:val="cyan"/>
        </w:rPr>
      </w:pPr>
    </w:p>
    <w:p w14:paraId="102A8F48" w14:textId="52126882" w:rsidR="003460D3" w:rsidRDefault="003460D3" w:rsidP="04BB7AC2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Recolhemos a informação necessária de forma simples</w:t>
      </w:r>
      <w:r w:rsidR="003D2BE6">
        <w:rPr>
          <w:rFonts w:cs="Arial"/>
          <w:sz w:val="28"/>
          <w:szCs w:val="28"/>
        </w:rPr>
        <w:t>, a</w:t>
      </w:r>
      <w:r>
        <w:rPr>
          <w:rFonts w:cs="Arial"/>
          <w:sz w:val="28"/>
          <w:szCs w:val="28"/>
        </w:rPr>
        <w:t>nalisamos documentos informativos sobre o tema e simuladores tal como o que pretendíamos desenvolver.</w:t>
      </w:r>
    </w:p>
    <w:p w14:paraId="530D0712" w14:textId="0E9ECBAA" w:rsidR="2A489059" w:rsidRPr="00FA2704" w:rsidRDefault="2A489059" w:rsidP="00FA2704">
      <w:pPr>
        <w:jc w:val="both"/>
        <w:rPr>
          <w:rFonts w:cs="Arial"/>
          <w:sz w:val="20"/>
          <w:szCs w:val="20"/>
        </w:rPr>
      </w:pPr>
    </w:p>
    <w:p w14:paraId="0D5FAEF1" w14:textId="6C5467E0" w:rsidR="00C81072" w:rsidRPr="0078195E" w:rsidRDefault="0069684B" w:rsidP="2A489059">
      <w:pPr>
        <w:pStyle w:val="Estilo2"/>
        <w:spacing w:after="240"/>
        <w:jc w:val="both"/>
        <w:rPr>
          <w:rFonts w:ascii="Arial" w:hAnsi="Arial" w:cs="Arial"/>
          <w:sz w:val="28"/>
          <w:szCs w:val="28"/>
        </w:rPr>
      </w:pPr>
      <w:bookmarkStart w:id="9" w:name="_Toc59057179"/>
      <w:r w:rsidRPr="2A489059">
        <w:rPr>
          <w:rFonts w:ascii="Arial" w:hAnsi="Arial" w:cs="Arial"/>
          <w:sz w:val="28"/>
          <w:szCs w:val="28"/>
        </w:rPr>
        <w:t>4</w:t>
      </w:r>
      <w:r w:rsidR="006723F2" w:rsidRPr="2A489059">
        <w:rPr>
          <w:rFonts w:ascii="Arial" w:hAnsi="Arial" w:cs="Arial"/>
          <w:sz w:val="28"/>
          <w:szCs w:val="28"/>
        </w:rPr>
        <w:t xml:space="preserve">.1 Requisitos </w:t>
      </w:r>
      <w:r w:rsidR="00977BB6" w:rsidRPr="2A489059">
        <w:rPr>
          <w:rFonts w:ascii="Arial" w:hAnsi="Arial" w:cs="Arial"/>
          <w:sz w:val="28"/>
          <w:szCs w:val="28"/>
        </w:rPr>
        <w:t>funcionais</w:t>
      </w:r>
      <w:bookmarkEnd w:id="9"/>
    </w:p>
    <w:p w14:paraId="758244AF" w14:textId="52C99966" w:rsidR="00174416" w:rsidRPr="0078195E" w:rsidRDefault="00174416" w:rsidP="2A489059">
      <w:pPr>
        <w:pStyle w:val="Legenda"/>
        <w:keepNext/>
        <w:rPr>
          <w:rFonts w:cs="Arial"/>
          <w:i w:val="0"/>
          <w:iCs w:val="0"/>
          <w:color w:val="auto"/>
          <w:sz w:val="16"/>
          <w:szCs w:val="16"/>
        </w:rPr>
      </w:pPr>
      <w:r w:rsidRPr="2A489059">
        <w:rPr>
          <w:rFonts w:cs="Arial"/>
          <w:i w:val="0"/>
          <w:iCs w:val="0"/>
          <w:color w:val="auto"/>
          <w:sz w:val="16"/>
          <w:szCs w:val="16"/>
        </w:rPr>
        <w:t xml:space="preserve">Tabela </w:t>
      </w:r>
      <w:r w:rsidR="00D85FE3">
        <w:rPr>
          <w:rFonts w:cs="Arial"/>
          <w:i w:val="0"/>
          <w:iCs w:val="0"/>
          <w:color w:val="auto"/>
          <w:sz w:val="16"/>
          <w:szCs w:val="16"/>
        </w:rPr>
        <w:t>4</w:t>
      </w:r>
      <w:r w:rsidRPr="2A489059">
        <w:rPr>
          <w:rFonts w:cs="Arial"/>
          <w:i w:val="0"/>
          <w:iCs w:val="0"/>
          <w:color w:val="auto"/>
          <w:sz w:val="16"/>
          <w:szCs w:val="16"/>
        </w:rPr>
        <w:t xml:space="preserve"> -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"/>
        <w:gridCol w:w="5640"/>
        <w:gridCol w:w="1107"/>
      </w:tblGrid>
      <w:tr w:rsidR="00A85D5E" w:rsidRPr="003460D3" w14:paraId="6A7CBE81" w14:textId="185EF5C9" w:rsidTr="2A489059">
        <w:tc>
          <w:tcPr>
            <w:tcW w:w="948" w:type="dxa"/>
          </w:tcPr>
          <w:p w14:paraId="0CBAA0BA" w14:textId="77777777" w:rsidR="00A85D5E" w:rsidRPr="003460D3" w:rsidRDefault="00A85D5E" w:rsidP="008852CE">
            <w:pPr>
              <w:pStyle w:val="Tableheader"/>
              <w:rPr>
                <w:sz w:val="16"/>
                <w:szCs w:val="16"/>
              </w:rPr>
            </w:pPr>
            <w:proofErr w:type="spellStart"/>
            <w:r w:rsidRPr="003460D3">
              <w:rPr>
                <w:sz w:val="16"/>
                <w:szCs w:val="16"/>
              </w:rPr>
              <w:t>Refª</w:t>
            </w:r>
            <w:proofErr w:type="spellEnd"/>
          </w:p>
        </w:tc>
        <w:tc>
          <w:tcPr>
            <w:tcW w:w="5640" w:type="dxa"/>
          </w:tcPr>
          <w:p w14:paraId="6EB4A482" w14:textId="77777777" w:rsidR="00A85D5E" w:rsidRPr="003460D3" w:rsidRDefault="00A85D5E" w:rsidP="008852CE">
            <w:pPr>
              <w:pStyle w:val="Tableheader"/>
              <w:rPr>
                <w:sz w:val="16"/>
                <w:szCs w:val="16"/>
              </w:rPr>
            </w:pPr>
            <w:r w:rsidRPr="003460D3">
              <w:rPr>
                <w:sz w:val="16"/>
                <w:szCs w:val="16"/>
              </w:rPr>
              <w:t>Requisito funcional</w:t>
            </w:r>
          </w:p>
        </w:tc>
        <w:tc>
          <w:tcPr>
            <w:tcW w:w="1107" w:type="dxa"/>
          </w:tcPr>
          <w:p w14:paraId="0E07EE19" w14:textId="10BCF4C9" w:rsidR="00A85D5E" w:rsidRPr="003460D3" w:rsidRDefault="00A85D5E" w:rsidP="008852CE">
            <w:pPr>
              <w:pStyle w:val="Tableheader"/>
              <w:rPr>
                <w:sz w:val="16"/>
                <w:szCs w:val="16"/>
              </w:rPr>
            </w:pPr>
            <w:r w:rsidRPr="003460D3">
              <w:rPr>
                <w:sz w:val="16"/>
                <w:szCs w:val="16"/>
              </w:rPr>
              <w:t>Prioridade</w:t>
            </w:r>
          </w:p>
        </w:tc>
      </w:tr>
      <w:tr w:rsidR="00A85D5E" w:rsidRPr="003460D3" w14:paraId="1C74A675" w14:textId="6145F2E5" w:rsidTr="2A489059">
        <w:tc>
          <w:tcPr>
            <w:tcW w:w="948" w:type="dxa"/>
          </w:tcPr>
          <w:p w14:paraId="4EA5537F" w14:textId="6CE04725" w:rsidR="00A85D5E" w:rsidRPr="003460D3" w:rsidRDefault="00A85D5E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Fonts w:eastAsia="Arial"/>
                <w:sz w:val="22"/>
                <w:szCs w:val="22"/>
              </w:rPr>
              <w:t>RF.</w:t>
            </w:r>
            <w:r w:rsidR="01F1A106" w:rsidRPr="003460D3">
              <w:rPr>
                <w:rFonts w:eastAsia="Arial"/>
                <w:sz w:val="22"/>
                <w:szCs w:val="22"/>
              </w:rPr>
              <w:t>1</w:t>
            </w:r>
          </w:p>
        </w:tc>
        <w:tc>
          <w:tcPr>
            <w:tcW w:w="5640" w:type="dxa"/>
          </w:tcPr>
          <w:p w14:paraId="378119E9" w14:textId="57C151F0" w:rsidR="00A85D5E" w:rsidRPr="003460D3" w:rsidRDefault="003460D3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- Permitir a introdução de valores por parte do utilizador. (Montante, Taxas, Tempo, Reforço do Valor inicial)</w:t>
            </w:r>
            <w:r w:rsidRPr="003460D3"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107" w:type="dxa"/>
          </w:tcPr>
          <w:p w14:paraId="538435C6" w14:textId="2ACDE84A" w:rsidR="00A85D5E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sz w:val="22"/>
                <w:szCs w:val="22"/>
              </w:rPr>
              <w:t>Alta</w:t>
            </w:r>
          </w:p>
        </w:tc>
      </w:tr>
      <w:tr w:rsidR="2FC90586" w:rsidRPr="003460D3" w14:paraId="55699373" w14:textId="77777777" w:rsidTr="2A489059">
        <w:tc>
          <w:tcPr>
            <w:tcW w:w="948" w:type="dxa"/>
          </w:tcPr>
          <w:p w14:paraId="60CB2E75" w14:textId="15FD5D4E" w:rsidR="1903233A" w:rsidRPr="003460D3" w:rsidRDefault="16980C5B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Fonts w:eastAsia="Arial"/>
                <w:sz w:val="22"/>
                <w:szCs w:val="22"/>
              </w:rPr>
              <w:t>RF.2</w:t>
            </w:r>
          </w:p>
        </w:tc>
        <w:tc>
          <w:tcPr>
            <w:tcW w:w="5640" w:type="dxa"/>
          </w:tcPr>
          <w:p w14:paraId="38C49370" w14:textId="5F5D7A01" w:rsidR="54AC920A" w:rsidRPr="003460D3" w:rsidRDefault="003460D3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- Determinar investimento necessário para o objetivo monetário, ou tempo necessário de acordo com o investimento inicial.</w:t>
            </w:r>
            <w:r w:rsidRPr="003460D3"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107" w:type="dxa"/>
          </w:tcPr>
          <w:p w14:paraId="190F8CEB" w14:textId="729F673A" w:rsidR="5A5625DF" w:rsidRPr="003460D3" w:rsidRDefault="003460D3" w:rsidP="2FC90586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sz w:val="22"/>
                <w:szCs w:val="22"/>
              </w:rPr>
              <w:t>Alta</w:t>
            </w:r>
          </w:p>
        </w:tc>
      </w:tr>
      <w:tr w:rsidR="00A85D5E" w:rsidRPr="003460D3" w14:paraId="7C37FBC4" w14:textId="120FCD11" w:rsidTr="2A489059">
        <w:tc>
          <w:tcPr>
            <w:tcW w:w="948" w:type="dxa"/>
          </w:tcPr>
          <w:p w14:paraId="42228662" w14:textId="78FF4061" w:rsidR="00A85D5E" w:rsidRPr="003460D3" w:rsidRDefault="00A85D5E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Fonts w:eastAsia="Arial"/>
                <w:sz w:val="22"/>
                <w:szCs w:val="22"/>
              </w:rPr>
              <w:t>RF.</w:t>
            </w:r>
            <w:r w:rsidR="73BA98C4" w:rsidRPr="003460D3">
              <w:rPr>
                <w:rFonts w:eastAsia="Arial"/>
                <w:sz w:val="22"/>
                <w:szCs w:val="22"/>
              </w:rPr>
              <w:t>3</w:t>
            </w:r>
          </w:p>
        </w:tc>
        <w:tc>
          <w:tcPr>
            <w:tcW w:w="5640" w:type="dxa"/>
          </w:tcPr>
          <w:p w14:paraId="418A3A10" w14:textId="6857A11B" w:rsidR="00A85D5E" w:rsidRPr="003460D3" w:rsidRDefault="003460D3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- Retorno dos valores dependendo do parâmetro de investimento escolhido através de funções JavaScript.</w:t>
            </w:r>
            <w:r w:rsidRPr="003460D3"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107" w:type="dxa"/>
          </w:tcPr>
          <w:p w14:paraId="033ABA61" w14:textId="19A3A46C" w:rsidR="00A85D5E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A85D5E" w:rsidRPr="003460D3" w14:paraId="7B2FF193" w14:textId="7F0CCD5D" w:rsidTr="2A489059">
        <w:tc>
          <w:tcPr>
            <w:tcW w:w="948" w:type="dxa"/>
          </w:tcPr>
          <w:p w14:paraId="0AC28FE8" w14:textId="508D61B4" w:rsidR="00A85D5E" w:rsidRPr="003460D3" w:rsidRDefault="630667F3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Fonts w:eastAsia="Arial"/>
                <w:sz w:val="22"/>
                <w:szCs w:val="22"/>
              </w:rPr>
              <w:t>RF.</w:t>
            </w:r>
            <w:r w:rsidR="483DB9E5" w:rsidRPr="003460D3">
              <w:rPr>
                <w:rFonts w:eastAsia="Arial"/>
                <w:sz w:val="22"/>
                <w:szCs w:val="22"/>
              </w:rPr>
              <w:t>4</w:t>
            </w:r>
          </w:p>
        </w:tc>
        <w:tc>
          <w:tcPr>
            <w:tcW w:w="5640" w:type="dxa"/>
          </w:tcPr>
          <w:p w14:paraId="65177AF1" w14:textId="6FF4C79D" w:rsidR="00A85D5E" w:rsidRPr="003460D3" w:rsidRDefault="003460D3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- Disponibilização de ficheiros de dados das simulações em vários formatos para o utilizador à sua escolha. (PDF, JSON, CSV)</w:t>
            </w:r>
            <w:r w:rsidRPr="003460D3"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107" w:type="dxa"/>
          </w:tcPr>
          <w:p w14:paraId="292F567C" w14:textId="31DFE6A5" w:rsidR="003460D3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A85D5E" w:rsidRPr="003460D3" w14:paraId="7A29166C" w14:textId="18159A9B" w:rsidTr="2A489059">
        <w:trPr>
          <w:trHeight w:val="300"/>
        </w:trPr>
        <w:tc>
          <w:tcPr>
            <w:tcW w:w="948" w:type="dxa"/>
          </w:tcPr>
          <w:p w14:paraId="79538D2F" w14:textId="00FE8F47" w:rsidR="00A85D5E" w:rsidRPr="003460D3" w:rsidRDefault="630667F3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Fonts w:eastAsia="Arial"/>
                <w:sz w:val="22"/>
                <w:szCs w:val="22"/>
              </w:rPr>
              <w:t>RF.</w:t>
            </w:r>
            <w:r w:rsidR="483DB9E5" w:rsidRPr="003460D3">
              <w:rPr>
                <w:rFonts w:eastAsia="Arial"/>
                <w:sz w:val="22"/>
                <w:szCs w:val="22"/>
              </w:rPr>
              <w:t>5</w:t>
            </w:r>
          </w:p>
        </w:tc>
        <w:tc>
          <w:tcPr>
            <w:tcW w:w="5640" w:type="dxa"/>
          </w:tcPr>
          <w:p w14:paraId="155C3CC9" w14:textId="76A781BC" w:rsidR="00A85D5E" w:rsidRPr="003460D3" w:rsidRDefault="003460D3" w:rsidP="04BB7AC2">
            <w:pPr>
              <w:pStyle w:val="Tableinside"/>
              <w:rPr>
                <w:rFonts w:eastAsia="Arial"/>
                <w:sz w:val="22"/>
                <w:szCs w:val="22"/>
              </w:rPr>
            </w:pPr>
            <w:r w:rsidRPr="003460D3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- Apresentação do valor de retorno em forma de gráficos e tabelas.</w:t>
            </w:r>
            <w:r w:rsidRPr="003460D3"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107" w:type="dxa"/>
          </w:tcPr>
          <w:p w14:paraId="0FD8F1B2" w14:textId="538445DF" w:rsidR="00A85D5E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Baixa</w:t>
            </w:r>
          </w:p>
        </w:tc>
      </w:tr>
    </w:tbl>
    <w:p w14:paraId="1DCAE507" w14:textId="421E16AC" w:rsidR="52F0153A" w:rsidRPr="003460D3" w:rsidRDefault="52F0153A" w:rsidP="52F0153A">
      <w:pPr>
        <w:rPr>
          <w:rFonts w:cs="Arial"/>
        </w:rPr>
      </w:pPr>
    </w:p>
    <w:p w14:paraId="03F8B3B5" w14:textId="77777777" w:rsidR="00DB36D9" w:rsidRPr="003460D3" w:rsidRDefault="00DB36D9" w:rsidP="00FF3768">
      <w:pPr>
        <w:jc w:val="both"/>
        <w:rPr>
          <w:rFonts w:cs="Arial"/>
          <w:sz w:val="20"/>
          <w:szCs w:val="20"/>
        </w:rPr>
      </w:pPr>
    </w:p>
    <w:p w14:paraId="01192BC8" w14:textId="771028C7" w:rsidR="00C81072" w:rsidRPr="003460D3" w:rsidRDefault="0069684B" w:rsidP="00C81072">
      <w:pPr>
        <w:pStyle w:val="Estilo2"/>
        <w:spacing w:after="240"/>
        <w:rPr>
          <w:rFonts w:ascii="Arial" w:hAnsi="Arial" w:cs="Arial"/>
          <w:sz w:val="28"/>
          <w:szCs w:val="22"/>
        </w:rPr>
      </w:pPr>
      <w:bookmarkStart w:id="10" w:name="_Toc433207540"/>
      <w:bookmarkStart w:id="11" w:name="_Toc59057180"/>
      <w:r w:rsidRPr="003460D3">
        <w:rPr>
          <w:rFonts w:ascii="Arial" w:hAnsi="Arial" w:cs="Arial"/>
          <w:sz w:val="28"/>
          <w:szCs w:val="22"/>
        </w:rPr>
        <w:t>4</w:t>
      </w:r>
      <w:r w:rsidR="00C81072" w:rsidRPr="003460D3">
        <w:rPr>
          <w:rFonts w:ascii="Arial" w:hAnsi="Arial" w:cs="Arial"/>
          <w:sz w:val="28"/>
          <w:szCs w:val="22"/>
        </w:rPr>
        <w:t>.</w:t>
      </w:r>
      <w:r w:rsidR="006723F2" w:rsidRPr="003460D3">
        <w:rPr>
          <w:rFonts w:ascii="Arial" w:hAnsi="Arial" w:cs="Arial"/>
          <w:sz w:val="28"/>
          <w:szCs w:val="22"/>
        </w:rPr>
        <w:t>2</w:t>
      </w:r>
      <w:r w:rsidR="00C81072" w:rsidRPr="003460D3">
        <w:rPr>
          <w:rFonts w:ascii="Arial" w:hAnsi="Arial" w:cs="Arial"/>
          <w:sz w:val="28"/>
          <w:szCs w:val="22"/>
        </w:rPr>
        <w:t xml:space="preserve"> </w:t>
      </w:r>
      <w:bookmarkEnd w:id="10"/>
      <w:r w:rsidR="00977BB6" w:rsidRPr="003460D3">
        <w:rPr>
          <w:rFonts w:ascii="Arial" w:hAnsi="Arial" w:cs="Arial"/>
          <w:sz w:val="28"/>
          <w:szCs w:val="22"/>
        </w:rPr>
        <w:t>Re</w:t>
      </w:r>
      <w:r w:rsidR="00214D97" w:rsidRPr="003460D3">
        <w:rPr>
          <w:rFonts w:ascii="Arial" w:hAnsi="Arial" w:cs="Arial"/>
          <w:sz w:val="28"/>
          <w:szCs w:val="22"/>
        </w:rPr>
        <w:t>strições e requisitos</w:t>
      </w:r>
      <w:r w:rsidR="00977BB6" w:rsidRPr="003460D3">
        <w:rPr>
          <w:rFonts w:ascii="Arial" w:hAnsi="Arial" w:cs="Arial"/>
          <w:sz w:val="28"/>
          <w:szCs w:val="22"/>
        </w:rPr>
        <w:t xml:space="preserve"> não funcionais</w:t>
      </w:r>
      <w:bookmarkEnd w:id="11"/>
    </w:p>
    <w:p w14:paraId="7581560B" w14:textId="659E26D0" w:rsidR="003E5242" w:rsidRPr="003460D3" w:rsidRDefault="003E5242" w:rsidP="2A489059">
      <w:pPr>
        <w:pStyle w:val="Legenda"/>
        <w:keepNext/>
        <w:rPr>
          <w:rFonts w:cs="Arial"/>
          <w:i w:val="0"/>
          <w:iCs w:val="0"/>
          <w:color w:val="auto"/>
          <w:sz w:val="16"/>
          <w:szCs w:val="16"/>
        </w:rPr>
      </w:pPr>
      <w:r w:rsidRPr="003460D3">
        <w:rPr>
          <w:rFonts w:cs="Arial"/>
          <w:i w:val="0"/>
          <w:iCs w:val="0"/>
          <w:color w:val="auto"/>
          <w:sz w:val="16"/>
          <w:szCs w:val="16"/>
        </w:rPr>
        <w:t>Tabela</w:t>
      </w:r>
      <w:r w:rsidR="00D85FE3">
        <w:rPr>
          <w:rFonts w:cs="Arial"/>
          <w:i w:val="0"/>
          <w:iCs w:val="0"/>
          <w:color w:val="auto"/>
          <w:sz w:val="16"/>
          <w:szCs w:val="16"/>
        </w:rPr>
        <w:t xml:space="preserve"> 5</w:t>
      </w:r>
      <w:r w:rsidRPr="003460D3">
        <w:rPr>
          <w:rFonts w:cs="Arial"/>
          <w:i w:val="0"/>
          <w:iCs w:val="0"/>
          <w:color w:val="auto"/>
          <w:sz w:val="16"/>
          <w:szCs w:val="16"/>
        </w:rPr>
        <w:t xml:space="preserve"> - </w:t>
      </w:r>
    </w:p>
    <w:tbl>
      <w:tblPr>
        <w:tblW w:w="8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1"/>
        <w:gridCol w:w="4702"/>
        <w:gridCol w:w="1794"/>
        <w:gridCol w:w="1019"/>
      </w:tblGrid>
      <w:tr w:rsidR="001A2E34" w:rsidRPr="003460D3" w14:paraId="3B73D1B3" w14:textId="571C6922" w:rsidTr="003460D3">
        <w:tc>
          <w:tcPr>
            <w:tcW w:w="921" w:type="dxa"/>
          </w:tcPr>
          <w:p w14:paraId="31C8E81B" w14:textId="77777777" w:rsidR="001A2E34" w:rsidRPr="003460D3" w:rsidRDefault="001A2E34" w:rsidP="008852CE">
            <w:pPr>
              <w:pStyle w:val="Tableheader"/>
              <w:rPr>
                <w:sz w:val="16"/>
                <w:szCs w:val="16"/>
              </w:rPr>
            </w:pPr>
            <w:proofErr w:type="spellStart"/>
            <w:r w:rsidRPr="003460D3">
              <w:rPr>
                <w:sz w:val="16"/>
                <w:szCs w:val="16"/>
              </w:rPr>
              <w:t>Refª</w:t>
            </w:r>
            <w:proofErr w:type="spellEnd"/>
          </w:p>
        </w:tc>
        <w:tc>
          <w:tcPr>
            <w:tcW w:w="4702" w:type="dxa"/>
          </w:tcPr>
          <w:p w14:paraId="037D1813" w14:textId="180E9777" w:rsidR="001A2E34" w:rsidRPr="003460D3" w:rsidRDefault="001A2E34" w:rsidP="008852CE">
            <w:pPr>
              <w:pStyle w:val="Tableheader"/>
              <w:rPr>
                <w:sz w:val="16"/>
                <w:szCs w:val="16"/>
              </w:rPr>
            </w:pPr>
            <w:r w:rsidRPr="003460D3">
              <w:rPr>
                <w:sz w:val="16"/>
                <w:szCs w:val="16"/>
              </w:rPr>
              <w:t>Requisito não funcional</w:t>
            </w:r>
          </w:p>
        </w:tc>
        <w:tc>
          <w:tcPr>
            <w:tcW w:w="1794" w:type="dxa"/>
          </w:tcPr>
          <w:p w14:paraId="71113038" w14:textId="77777777" w:rsidR="001A2E34" w:rsidRPr="003460D3" w:rsidRDefault="001A2E34" w:rsidP="008852CE">
            <w:pPr>
              <w:pStyle w:val="Tableheader"/>
              <w:rPr>
                <w:sz w:val="16"/>
                <w:szCs w:val="16"/>
              </w:rPr>
            </w:pPr>
            <w:r w:rsidRPr="003460D3">
              <w:rPr>
                <w:sz w:val="16"/>
                <w:szCs w:val="16"/>
              </w:rPr>
              <w:t>Tipo</w:t>
            </w:r>
          </w:p>
        </w:tc>
        <w:tc>
          <w:tcPr>
            <w:tcW w:w="1019" w:type="dxa"/>
          </w:tcPr>
          <w:p w14:paraId="77FA2D84" w14:textId="32D2EBCE" w:rsidR="001A2E34" w:rsidRPr="003460D3" w:rsidRDefault="001A2E34" w:rsidP="008852CE">
            <w:pPr>
              <w:pStyle w:val="Tableheader"/>
              <w:rPr>
                <w:sz w:val="16"/>
                <w:szCs w:val="16"/>
              </w:rPr>
            </w:pPr>
            <w:r w:rsidRPr="003460D3">
              <w:rPr>
                <w:sz w:val="16"/>
                <w:szCs w:val="16"/>
              </w:rPr>
              <w:t>Prioridade</w:t>
            </w:r>
          </w:p>
        </w:tc>
      </w:tr>
      <w:tr w:rsidR="001A2E34" w:rsidRPr="003460D3" w14:paraId="43558140" w14:textId="53B11DEF" w:rsidTr="003460D3">
        <w:tc>
          <w:tcPr>
            <w:tcW w:w="921" w:type="dxa"/>
          </w:tcPr>
          <w:p w14:paraId="65409585" w14:textId="3C07828F" w:rsidR="001A2E34" w:rsidRPr="003460D3" w:rsidRDefault="0B3DB2EF" w:rsidP="008852CE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sz w:val="22"/>
                <w:szCs w:val="22"/>
              </w:rPr>
              <w:t>RNF.1</w:t>
            </w:r>
          </w:p>
        </w:tc>
        <w:tc>
          <w:tcPr>
            <w:tcW w:w="4702" w:type="dxa"/>
          </w:tcPr>
          <w:p w14:paraId="79B4F2D1" w14:textId="324B4875" w:rsidR="001A2E34" w:rsidRPr="003460D3" w:rsidRDefault="003460D3" w:rsidP="04BB7AC2">
            <w:pPr>
              <w:rPr>
                <w:rFonts w:cs="Arial"/>
              </w:rPr>
            </w:pPr>
            <w:r w:rsidRPr="003460D3">
              <w:rPr>
                <w:rStyle w:val="normaltextrun"/>
                <w:rFonts w:cs="Arial"/>
                <w:color w:val="000000"/>
                <w:shd w:val="clear" w:color="auto" w:fill="FFFFFF"/>
              </w:rPr>
              <w:t>- Criar a página HTML de modo a ser compatível com vários browsers e dispositivos.</w:t>
            </w:r>
            <w:r w:rsidRPr="003460D3">
              <w:rPr>
                <w:rStyle w:val="eop"/>
                <w:rFonts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1794" w:type="dxa"/>
          </w:tcPr>
          <w:p w14:paraId="2DD44486" w14:textId="2B7006EE" w:rsidR="001A2E34" w:rsidRPr="003460D3" w:rsidRDefault="114896ED" w:rsidP="008852CE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sz w:val="22"/>
                <w:szCs w:val="22"/>
              </w:rPr>
              <w:t>C</w:t>
            </w:r>
            <w:r w:rsidR="2899FF71" w:rsidRPr="003460D3">
              <w:rPr>
                <w:sz w:val="22"/>
                <w:szCs w:val="22"/>
              </w:rPr>
              <w:t>ompatibilidade</w:t>
            </w:r>
          </w:p>
        </w:tc>
        <w:tc>
          <w:tcPr>
            <w:tcW w:w="1019" w:type="dxa"/>
          </w:tcPr>
          <w:p w14:paraId="4CD632C3" w14:textId="1F9DF54C" w:rsidR="001A2E34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</w:tr>
      <w:tr w:rsidR="001A2E34" w:rsidRPr="003460D3" w14:paraId="19CBF873" w14:textId="506653FB" w:rsidTr="003460D3">
        <w:tc>
          <w:tcPr>
            <w:tcW w:w="921" w:type="dxa"/>
          </w:tcPr>
          <w:p w14:paraId="424C5369" w14:textId="69B57C0D" w:rsidR="001A2E34" w:rsidRPr="003460D3" w:rsidRDefault="16D8F822" w:rsidP="008852CE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sz w:val="22"/>
                <w:szCs w:val="22"/>
              </w:rPr>
              <w:t>R</w:t>
            </w:r>
            <w:r w:rsidR="0069684B" w:rsidRPr="003460D3">
              <w:rPr>
                <w:sz w:val="22"/>
                <w:szCs w:val="22"/>
              </w:rPr>
              <w:t>N</w:t>
            </w:r>
            <w:r w:rsidRPr="003460D3">
              <w:rPr>
                <w:sz w:val="22"/>
                <w:szCs w:val="22"/>
              </w:rPr>
              <w:t>F.2</w:t>
            </w:r>
          </w:p>
        </w:tc>
        <w:tc>
          <w:tcPr>
            <w:tcW w:w="4702" w:type="dxa"/>
          </w:tcPr>
          <w:p w14:paraId="0528B0D9" w14:textId="4047DD82" w:rsidR="001A2E34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- Fazer o simulador compatível para as principais moedas (€, $, £).</w:t>
            </w:r>
            <w:r w:rsidRPr="003460D3"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794" w:type="dxa"/>
          </w:tcPr>
          <w:p w14:paraId="0515362C" w14:textId="0FF2E96A" w:rsidR="001A2E34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Compatibilidade</w:t>
            </w:r>
          </w:p>
        </w:tc>
        <w:tc>
          <w:tcPr>
            <w:tcW w:w="1019" w:type="dxa"/>
          </w:tcPr>
          <w:p w14:paraId="00B0A8AB" w14:textId="27377DC7" w:rsidR="001A2E34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Média</w:t>
            </w:r>
          </w:p>
        </w:tc>
      </w:tr>
      <w:tr w:rsidR="001A2E34" w:rsidRPr="003460D3" w14:paraId="30DDAF34" w14:textId="305B8A03" w:rsidTr="003460D3">
        <w:tc>
          <w:tcPr>
            <w:tcW w:w="921" w:type="dxa"/>
          </w:tcPr>
          <w:p w14:paraId="32AE0489" w14:textId="4BA5F749" w:rsidR="001A2E34" w:rsidRPr="003460D3" w:rsidRDefault="7D783097" w:rsidP="008852CE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sz w:val="22"/>
                <w:szCs w:val="22"/>
              </w:rPr>
              <w:lastRenderedPageBreak/>
              <w:t>RNF.</w:t>
            </w:r>
            <w:r w:rsidR="779C1DD4" w:rsidRPr="003460D3">
              <w:rPr>
                <w:sz w:val="22"/>
                <w:szCs w:val="22"/>
              </w:rPr>
              <w:t xml:space="preserve">3 </w:t>
            </w:r>
          </w:p>
        </w:tc>
        <w:tc>
          <w:tcPr>
            <w:tcW w:w="4702" w:type="dxa"/>
          </w:tcPr>
          <w:p w14:paraId="58F0D3A9" w14:textId="5BF79DCF" w:rsidR="001A2E34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 w:rsidRPr="003460D3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- Criar um guia de utilização de modo a facilitar o uso da aplicação.</w:t>
            </w:r>
            <w:r w:rsidRPr="003460D3"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1794" w:type="dxa"/>
          </w:tcPr>
          <w:p w14:paraId="29F4D6B5" w14:textId="4CD40587" w:rsidR="001A2E34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Instrução</w:t>
            </w:r>
          </w:p>
        </w:tc>
        <w:tc>
          <w:tcPr>
            <w:tcW w:w="1019" w:type="dxa"/>
          </w:tcPr>
          <w:p w14:paraId="42CA6E2E" w14:textId="05C47D08" w:rsidR="001A2E34" w:rsidRPr="003460D3" w:rsidRDefault="003460D3" w:rsidP="008852CE">
            <w:pPr>
              <w:pStyle w:val="Tableinsid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Baixa</w:t>
            </w:r>
          </w:p>
        </w:tc>
      </w:tr>
    </w:tbl>
    <w:p w14:paraId="7F48824A" w14:textId="5F2C0792" w:rsidR="04BB7AC2" w:rsidRDefault="04BB7AC2"/>
    <w:p w14:paraId="101BCABF" w14:textId="39DECD24" w:rsidR="0812B089" w:rsidRDefault="0812B089"/>
    <w:p w14:paraId="5B7A3498" w14:textId="77777777" w:rsidR="001B24BA" w:rsidRDefault="001B24BA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46200FDE" w14:textId="77777777" w:rsidR="006723F2" w:rsidRPr="0078195E" w:rsidRDefault="006723F2" w:rsidP="006723F2">
      <w:pPr>
        <w:rPr>
          <w:rFonts w:cs="Arial"/>
          <w:sz w:val="20"/>
          <w:szCs w:val="20"/>
        </w:rPr>
      </w:pPr>
    </w:p>
    <w:p w14:paraId="39A43091" w14:textId="0FA268CD" w:rsidR="005E3487" w:rsidRDefault="005E3487" w:rsidP="2A489059">
      <w:pPr>
        <w:pStyle w:val="Estilo1"/>
        <w:spacing w:line="360" w:lineRule="auto"/>
        <w:rPr>
          <w:rFonts w:ascii="Arial" w:hAnsi="Arial" w:cs="Arial"/>
          <w:sz w:val="44"/>
          <w:szCs w:val="44"/>
        </w:rPr>
      </w:pPr>
      <w:bookmarkStart w:id="12" w:name="_Toc59057181"/>
      <w:r w:rsidRPr="2A489059">
        <w:rPr>
          <w:rFonts w:ascii="Arial" w:hAnsi="Arial" w:cs="Arial"/>
          <w:sz w:val="44"/>
          <w:szCs w:val="44"/>
        </w:rPr>
        <w:t>Desenvolvimento da solução</w:t>
      </w:r>
      <w:bookmarkEnd w:id="12"/>
    </w:p>
    <w:p w14:paraId="7B1EB6A1" w14:textId="6CF29CCA" w:rsidR="005023F7" w:rsidRPr="0078195E" w:rsidRDefault="005023F7" w:rsidP="00FF3768">
      <w:pPr>
        <w:jc w:val="both"/>
        <w:rPr>
          <w:rFonts w:cs="Arial"/>
          <w:sz w:val="20"/>
          <w:szCs w:val="20"/>
        </w:rPr>
      </w:pPr>
    </w:p>
    <w:p w14:paraId="57B62CF9" w14:textId="443EB0BA" w:rsidR="003460D3" w:rsidRDefault="003460D3" w:rsidP="2A48905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De modo a resolver os problemas apresentados, começámos por pesquisar por informação sobre o tema do projeto. </w:t>
      </w:r>
    </w:p>
    <w:p w14:paraId="340EB64D" w14:textId="142C5C0C" w:rsidR="007008A9" w:rsidRDefault="007008A9" w:rsidP="2A48905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Seguidamente, criamos as funcionalidades da calculadora de forma a cumprir as regras estabelecidas</w:t>
      </w:r>
      <w:r w:rsidR="003D2BE6">
        <w:rPr>
          <w:rFonts w:cs="Arial"/>
          <w:sz w:val="28"/>
          <w:szCs w:val="28"/>
        </w:rPr>
        <w:t xml:space="preserve"> pelos docentes.</w:t>
      </w:r>
    </w:p>
    <w:p w14:paraId="392E5BDF" w14:textId="67717223" w:rsidR="007008A9" w:rsidRPr="003460D3" w:rsidRDefault="007008A9" w:rsidP="2A48905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Concluímos por criar o design da página e implementar as funcionalidades da calculadora</w:t>
      </w:r>
      <w:r w:rsidR="003D2BE6">
        <w:rPr>
          <w:rFonts w:cs="Arial"/>
          <w:sz w:val="28"/>
          <w:szCs w:val="28"/>
        </w:rPr>
        <w:t xml:space="preserve"> de uma maneira simples e minimalista.</w:t>
      </w:r>
    </w:p>
    <w:p w14:paraId="63AA57F0" w14:textId="77777777" w:rsidR="005E3487" w:rsidRDefault="005E3487">
      <w:pPr>
        <w:spacing w:after="0" w:line="240" w:lineRule="auto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br w:type="page"/>
      </w:r>
    </w:p>
    <w:p w14:paraId="76CA4AC2" w14:textId="18B9FA95" w:rsidR="00DB36D9" w:rsidRPr="0078195E" w:rsidRDefault="00E1565B" w:rsidP="00DB36D9">
      <w:pPr>
        <w:pStyle w:val="Estilo1"/>
        <w:spacing w:line="360" w:lineRule="auto"/>
        <w:rPr>
          <w:rFonts w:ascii="Arial" w:hAnsi="Arial" w:cs="Arial"/>
          <w:sz w:val="44"/>
          <w:szCs w:val="44"/>
        </w:rPr>
      </w:pPr>
      <w:bookmarkStart w:id="13" w:name="_Toc59057182"/>
      <w:r w:rsidRPr="2A489059">
        <w:rPr>
          <w:rFonts w:ascii="Arial" w:hAnsi="Arial" w:cs="Arial"/>
          <w:sz w:val="44"/>
          <w:szCs w:val="44"/>
        </w:rPr>
        <w:lastRenderedPageBreak/>
        <w:t>A</w:t>
      </w:r>
      <w:r w:rsidR="00205924" w:rsidRPr="2A489059">
        <w:rPr>
          <w:rFonts w:ascii="Arial" w:hAnsi="Arial" w:cs="Arial"/>
          <w:sz w:val="44"/>
          <w:szCs w:val="44"/>
        </w:rPr>
        <w:t>presentação e a</w:t>
      </w:r>
      <w:r w:rsidRPr="2A489059">
        <w:rPr>
          <w:rFonts w:ascii="Arial" w:hAnsi="Arial" w:cs="Arial"/>
          <w:sz w:val="44"/>
          <w:szCs w:val="44"/>
        </w:rPr>
        <w:t>nálise dos resultados</w:t>
      </w:r>
      <w:bookmarkEnd w:id="13"/>
    </w:p>
    <w:p w14:paraId="49A2E70B" w14:textId="580E413C" w:rsidR="00DB36D9" w:rsidRDefault="00DB36D9" w:rsidP="00FF3768">
      <w:pPr>
        <w:jc w:val="both"/>
        <w:rPr>
          <w:rFonts w:cs="Arial"/>
          <w:sz w:val="20"/>
          <w:szCs w:val="20"/>
        </w:rPr>
      </w:pPr>
    </w:p>
    <w:p w14:paraId="0D9232A2" w14:textId="06348EFF" w:rsidR="2A7C4071" w:rsidRDefault="007008A9" w:rsidP="2A7C4071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Segundo os requisitos que estabelecemos, conseguimos concluir quase completamente o que queríamos, faltando o requisito de gráficos, e apenas conseguimos fazer download dos dados em PDF, e não nos outros formatos.</w:t>
      </w:r>
    </w:p>
    <w:p w14:paraId="295E7DCB" w14:textId="72B1C19B" w:rsidR="003D2BE6" w:rsidRPr="007008A9" w:rsidRDefault="003D2BE6" w:rsidP="2A7C4071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Visto que estes requisitos eram os de menor prioridade, conseguimos dizer que o projeto foi um sucesso.</w:t>
      </w:r>
    </w:p>
    <w:p w14:paraId="2C2BEC1D" w14:textId="4DD8044C" w:rsidR="2A7C4071" w:rsidRDefault="2A7C4071"/>
    <w:p w14:paraId="2AF7B8F0" w14:textId="4A69B51E" w:rsidR="2A7C4071" w:rsidRDefault="2A7C4071" w:rsidP="2A7C4071"/>
    <w:p w14:paraId="149B54E8" w14:textId="43E33AEA" w:rsidR="2A489059" w:rsidRDefault="2A489059" w:rsidP="2A489059">
      <w:pPr>
        <w:jc w:val="both"/>
        <w:rPr>
          <w:rFonts w:cs="Arial"/>
          <w:sz w:val="20"/>
          <w:szCs w:val="20"/>
        </w:rPr>
      </w:pPr>
    </w:p>
    <w:p w14:paraId="3DFB84E4" w14:textId="674F3F1E" w:rsidR="0048420C" w:rsidRPr="0078195E" w:rsidRDefault="0048420C" w:rsidP="00524A0D">
      <w:pPr>
        <w:pStyle w:val="Estilo1"/>
        <w:spacing w:line="360" w:lineRule="auto"/>
        <w:rPr>
          <w:rFonts w:ascii="Arial" w:hAnsi="Arial" w:cs="Arial"/>
          <w:sz w:val="44"/>
          <w:szCs w:val="44"/>
        </w:rPr>
      </w:pPr>
      <w:r w:rsidRPr="2A489059">
        <w:rPr>
          <w:rFonts w:ascii="Arial" w:hAnsi="Arial" w:cs="Arial"/>
          <w:sz w:val="44"/>
          <w:szCs w:val="44"/>
        </w:rPr>
        <w:br w:type="page"/>
      </w:r>
      <w:bookmarkStart w:id="14" w:name="_Toc433207548"/>
      <w:bookmarkStart w:id="15" w:name="_Toc59057183"/>
      <w:r w:rsidRPr="2A489059">
        <w:rPr>
          <w:rFonts w:ascii="Arial" w:hAnsi="Arial" w:cs="Arial"/>
          <w:sz w:val="44"/>
          <w:szCs w:val="44"/>
        </w:rPr>
        <w:lastRenderedPageBreak/>
        <w:t>Conclus</w:t>
      </w:r>
      <w:bookmarkEnd w:id="14"/>
      <w:r w:rsidR="0078195E" w:rsidRPr="2A489059">
        <w:rPr>
          <w:rFonts w:ascii="Arial" w:hAnsi="Arial" w:cs="Arial"/>
          <w:sz w:val="44"/>
          <w:szCs w:val="44"/>
        </w:rPr>
        <w:t>ões</w:t>
      </w:r>
      <w:bookmarkEnd w:id="15"/>
    </w:p>
    <w:p w14:paraId="7525F1FF" w14:textId="77777777" w:rsidR="0048420C" w:rsidRPr="0078195E" w:rsidRDefault="0048420C" w:rsidP="00FF3768">
      <w:pPr>
        <w:jc w:val="both"/>
        <w:rPr>
          <w:rFonts w:cs="Arial"/>
          <w:sz w:val="20"/>
          <w:szCs w:val="20"/>
        </w:rPr>
      </w:pPr>
    </w:p>
    <w:p w14:paraId="7A6E330C" w14:textId="77777777" w:rsidR="008F5A76" w:rsidRDefault="00FA2704" w:rsidP="000D5AB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Seguindo as regras estipuladas pelos docentes no âmbito do desenvolvimento do simulador</w:t>
      </w:r>
      <w:r w:rsidR="008F5A76">
        <w:rPr>
          <w:rFonts w:cs="Arial"/>
          <w:sz w:val="28"/>
          <w:szCs w:val="28"/>
        </w:rPr>
        <w:t>, concluímos o que nos foi pedido, e mais para conseguir que o nosso simulador fosse apelativo.</w:t>
      </w:r>
    </w:p>
    <w:p w14:paraId="1BB17938" w14:textId="2DB86D17" w:rsidR="00FA2704" w:rsidRDefault="008F5A76" w:rsidP="000D5AB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Conseguimos provar a nós próprios que apesar de ser uma distribuição de trabalho maior considerando o tamanho do grupo, no fim o que contou foi a comunicação, trabalho em equipa, e dedicação relativamente ao </w:t>
      </w:r>
      <w:proofErr w:type="gramStart"/>
      <w:r>
        <w:rPr>
          <w:rFonts w:cs="Arial"/>
          <w:sz w:val="28"/>
          <w:szCs w:val="28"/>
        </w:rPr>
        <w:t>resultado final</w:t>
      </w:r>
      <w:proofErr w:type="gramEnd"/>
      <w:r>
        <w:rPr>
          <w:rFonts w:cs="Arial"/>
          <w:sz w:val="28"/>
          <w:szCs w:val="28"/>
        </w:rPr>
        <w:t>.</w:t>
      </w:r>
    </w:p>
    <w:p w14:paraId="173DE5CC" w14:textId="06785DEC" w:rsidR="008F5A76" w:rsidRDefault="008F5A76" w:rsidP="000D5AB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Saímos do trabalho bastante motivados pois alcançámos o que esperávamo</w:t>
      </w:r>
      <w:r w:rsidRPr="008F5A76">
        <w:rPr>
          <w:rFonts w:cs="Arial"/>
          <w:sz w:val="28"/>
          <w:szCs w:val="28"/>
        </w:rPr>
        <w:t xml:space="preserve">s, além de que desenvolvemos </w:t>
      </w:r>
      <w:r>
        <w:rPr>
          <w:rFonts w:cs="Arial"/>
          <w:sz w:val="28"/>
          <w:szCs w:val="28"/>
        </w:rPr>
        <w:t xml:space="preserve">de forma mais aprofundada os nossos conhecimentos em termos de programação, quer em HTML, </w:t>
      </w:r>
      <w:proofErr w:type="gramStart"/>
      <w:r>
        <w:rPr>
          <w:rFonts w:cs="Arial"/>
          <w:sz w:val="28"/>
          <w:szCs w:val="28"/>
        </w:rPr>
        <w:t>CSS, ou JavaScript</w:t>
      </w:r>
      <w:proofErr w:type="gramEnd"/>
      <w:r>
        <w:rPr>
          <w:rFonts w:cs="Arial"/>
          <w:sz w:val="28"/>
          <w:szCs w:val="28"/>
        </w:rPr>
        <w:t>.</w:t>
      </w:r>
    </w:p>
    <w:p w14:paraId="52B7CB26" w14:textId="402C32F6" w:rsidR="008F5A76" w:rsidRPr="00FA2704" w:rsidRDefault="008F5A76" w:rsidP="000D5AB8">
      <w:pPr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Em futuros projetos, levamos não só este conhecimento, mas também a noção de que a cooperação entre os membros é a melhor maneira de atingir sucesso.</w:t>
      </w:r>
    </w:p>
    <w:p w14:paraId="5F658414" w14:textId="53C345ED" w:rsidR="00EA580E" w:rsidRPr="0078195E" w:rsidRDefault="00EA580E" w:rsidP="00EA580E">
      <w:pPr>
        <w:pStyle w:val="Estilo1"/>
        <w:numPr>
          <w:ilvl w:val="0"/>
          <w:numId w:val="0"/>
        </w:numPr>
        <w:spacing w:line="360" w:lineRule="auto"/>
        <w:rPr>
          <w:rFonts w:ascii="Arial" w:hAnsi="Arial" w:cs="Arial"/>
          <w:sz w:val="44"/>
          <w:szCs w:val="44"/>
        </w:rPr>
      </w:pPr>
      <w:r w:rsidRPr="04BB7AC2">
        <w:rPr>
          <w:rFonts w:ascii="Arial" w:hAnsi="Arial" w:cs="Arial"/>
          <w:sz w:val="44"/>
          <w:szCs w:val="44"/>
        </w:rPr>
        <w:br w:type="page"/>
      </w:r>
      <w:r w:rsidRPr="04BB7AC2">
        <w:rPr>
          <w:rFonts w:ascii="Arial" w:hAnsi="Arial" w:cs="Arial"/>
          <w:sz w:val="44"/>
          <w:szCs w:val="44"/>
        </w:rPr>
        <w:lastRenderedPageBreak/>
        <w:t>Referências Bibliográficas</w:t>
      </w:r>
      <w:bookmarkStart w:id="16" w:name="_Toc433207549"/>
      <w:bookmarkStart w:id="17" w:name="_Toc59057184"/>
      <w:bookmarkEnd w:id="16"/>
      <w:bookmarkEnd w:id="17"/>
    </w:p>
    <w:p w14:paraId="24B2827C" w14:textId="15A12A2A" w:rsidR="04BB7AC2" w:rsidRDefault="04BB7AC2" w:rsidP="04BB7AC2">
      <w:pPr>
        <w:jc w:val="both"/>
        <w:rPr>
          <w:rFonts w:cs="Arial"/>
          <w:sz w:val="20"/>
          <w:szCs w:val="20"/>
        </w:rPr>
      </w:pPr>
    </w:p>
    <w:p w14:paraId="77B43FFF" w14:textId="10C92FD1" w:rsidR="40C7FEA4" w:rsidRDefault="007008A9" w:rsidP="007008A9">
      <w:pPr>
        <w:rPr>
          <w:rFonts w:cs="Arial"/>
          <w:sz w:val="20"/>
          <w:szCs w:val="20"/>
        </w:rPr>
      </w:pPr>
      <w:hyperlink r:id="rId13" w:history="1">
        <w:r w:rsidRPr="000443CC">
          <w:rPr>
            <w:rStyle w:val="Hiperligao"/>
            <w:rFonts w:cs="Arial"/>
            <w:sz w:val="20"/>
            <w:szCs w:val="20"/>
          </w:rPr>
          <w:t>https://www.doutorfinancas.pt/depositos/o-que-sao-juros-simples-e-juros-compostos/</w:t>
        </w:r>
      </w:hyperlink>
    </w:p>
    <w:p w14:paraId="38841ACE" w14:textId="6A9D5E17" w:rsidR="007008A9" w:rsidRDefault="007008A9" w:rsidP="007008A9">
      <w:hyperlink r:id="rId14" w:history="1">
        <w:r w:rsidRPr="000443CC">
          <w:rPr>
            <w:rStyle w:val="Hiperligao"/>
          </w:rPr>
          <w:t>https://www.investopedia.com/terms/c/compoundinterest.asp</w:t>
        </w:r>
      </w:hyperlink>
    </w:p>
    <w:p w14:paraId="71FB532B" w14:textId="5B99A572" w:rsidR="007008A9" w:rsidRDefault="007008A9" w:rsidP="007008A9">
      <w:hyperlink r:id="rId15" w:history="1">
        <w:r w:rsidRPr="000443CC">
          <w:rPr>
            <w:rStyle w:val="Hiperligao"/>
          </w:rPr>
          <w:t>https://calculadoras.mobills.com.br/calculadora-juros-compostos/</w:t>
        </w:r>
      </w:hyperlink>
    </w:p>
    <w:p w14:paraId="2AF3D10C" w14:textId="02209375" w:rsidR="007008A9" w:rsidRDefault="007008A9" w:rsidP="007008A9">
      <w:pPr>
        <w:rPr>
          <w:u w:val="single"/>
        </w:rPr>
      </w:pPr>
      <w:hyperlink r:id="rId16" w:history="1">
        <w:r w:rsidRPr="000443CC">
          <w:rPr>
            <w:rStyle w:val="Hiperligao"/>
          </w:rPr>
          <w:t>https://www.rankia.pt/bolsa/calculadora-de-juros-compostos/</w:t>
        </w:r>
      </w:hyperlink>
    </w:p>
    <w:p w14:paraId="458FA284" w14:textId="77777777" w:rsidR="007008A9" w:rsidRPr="007008A9" w:rsidRDefault="007008A9" w:rsidP="007008A9"/>
    <w:sectPr w:rsidR="007008A9" w:rsidRPr="007008A9" w:rsidSect="0061765B">
      <w:headerReference w:type="default" r:id="rId17"/>
      <w:footerReference w:type="default" r:id="rId18"/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58A4" w14:textId="77777777" w:rsidR="00D77534" w:rsidRDefault="00D77534" w:rsidP="004D2E51">
      <w:pPr>
        <w:spacing w:after="0" w:line="240" w:lineRule="auto"/>
      </w:pPr>
      <w:r>
        <w:separator/>
      </w:r>
    </w:p>
  </w:endnote>
  <w:endnote w:type="continuationSeparator" w:id="0">
    <w:p w14:paraId="37D39E2B" w14:textId="77777777" w:rsidR="00D77534" w:rsidRDefault="00D77534" w:rsidP="004D2E51">
      <w:pPr>
        <w:spacing w:after="0" w:line="240" w:lineRule="auto"/>
      </w:pPr>
      <w:r>
        <w:continuationSeparator/>
      </w:r>
    </w:p>
  </w:endnote>
  <w:endnote w:type="continuationNotice" w:id="1">
    <w:p w14:paraId="3DF0B17E" w14:textId="77777777" w:rsidR="00D77534" w:rsidRDefault="00D775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1105453"/>
      <w:docPartObj>
        <w:docPartGallery w:val="Page Numbers (Bottom of Page)"/>
        <w:docPartUnique/>
      </w:docPartObj>
    </w:sdtPr>
    <w:sdtContent>
      <w:p w14:paraId="6FA4E5F7" w14:textId="4787EDF4" w:rsidR="00E6614C" w:rsidRDefault="00E6614C" w:rsidP="00105B6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vi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8231318"/>
      <w:docPartObj>
        <w:docPartGallery w:val="Page Numbers (Bottom of Page)"/>
        <w:docPartUnique/>
      </w:docPartObj>
    </w:sdtPr>
    <w:sdtContent>
      <w:p w14:paraId="531356A1" w14:textId="20A6D0CD" w:rsidR="00E6614C" w:rsidRDefault="00E661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58B7D71" w14:textId="77777777" w:rsidR="00E6614C" w:rsidRDefault="00E6614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2305187"/>
      <w:docPartObj>
        <w:docPartGallery w:val="Page Numbers (Bottom of Page)"/>
        <w:docPartUnique/>
      </w:docPartObj>
    </w:sdtPr>
    <w:sdtContent>
      <w:p w14:paraId="3FD8F1F6" w14:textId="6F0CF144" w:rsidR="00E6614C" w:rsidRDefault="00E6614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2D157D5" w14:textId="77777777" w:rsidR="00E6614C" w:rsidRDefault="00E661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44631" w14:textId="77777777" w:rsidR="00D77534" w:rsidRDefault="00D77534" w:rsidP="004D2E51">
      <w:pPr>
        <w:spacing w:after="0" w:line="240" w:lineRule="auto"/>
      </w:pPr>
      <w:r>
        <w:separator/>
      </w:r>
    </w:p>
  </w:footnote>
  <w:footnote w:type="continuationSeparator" w:id="0">
    <w:p w14:paraId="6173EC21" w14:textId="77777777" w:rsidR="00D77534" w:rsidRDefault="00D77534" w:rsidP="004D2E51">
      <w:pPr>
        <w:spacing w:after="0" w:line="240" w:lineRule="auto"/>
      </w:pPr>
      <w:r>
        <w:continuationSeparator/>
      </w:r>
    </w:p>
  </w:footnote>
  <w:footnote w:type="continuationNotice" w:id="1">
    <w:p w14:paraId="433C13B8" w14:textId="77777777" w:rsidR="00D77534" w:rsidRDefault="00D7753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4FA73" w14:textId="77067EBD" w:rsidR="00E6614C" w:rsidRPr="00105B67" w:rsidRDefault="00E6614C" w:rsidP="001B4D45">
    <w:pPr>
      <w:pStyle w:val="Cabealho"/>
      <w:jc w:val="right"/>
      <w:rPr>
        <w:rFonts w:cs="Arial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E863A" w14:textId="77777777" w:rsidR="00E6614C" w:rsidRPr="000E20B5" w:rsidRDefault="00E6614C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Redação de Relatórios TSS</w:t>
    </w:r>
  </w:p>
  <w:p w14:paraId="74304472" w14:textId="77777777" w:rsidR="00E6614C" w:rsidRPr="000E20B5" w:rsidRDefault="00E6614C" w:rsidP="000E20B5">
    <w:pPr>
      <w:pStyle w:val="Cabealho"/>
      <w:jc w:val="right"/>
      <w:rPr>
        <w:sz w:val="18"/>
        <w:szCs w:val="18"/>
      </w:rPr>
    </w:pPr>
    <w:r w:rsidRPr="000E20B5">
      <w:rPr>
        <w:sz w:val="18"/>
        <w:szCs w:val="18"/>
      </w:rPr>
      <w:t>Normas de Apresentação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096B6" w14:textId="1B64E9E4" w:rsidR="00E6614C" w:rsidRPr="002873D4" w:rsidRDefault="00E6614C" w:rsidP="001B4D45">
    <w:pPr>
      <w:pStyle w:val="Cabealho"/>
      <w:jc w:val="right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27B68"/>
    <w:multiLevelType w:val="hybridMultilevel"/>
    <w:tmpl w:val="FFFFFFFF"/>
    <w:lvl w:ilvl="0" w:tplc="0D0605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F2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08F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802D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6E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2A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36E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8B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A3B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B69DB"/>
    <w:multiLevelType w:val="hybridMultilevel"/>
    <w:tmpl w:val="5F98E0A4"/>
    <w:lvl w:ilvl="0" w:tplc="FFFFFFFF">
      <w:start w:val="1"/>
      <w:numFmt w:val="decimal"/>
      <w:pStyle w:val="Estilo1"/>
      <w:lvlText w:val="%1."/>
      <w:lvlJc w:val="left"/>
      <w:pPr>
        <w:ind w:left="1080" w:hanging="72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171D9"/>
    <w:multiLevelType w:val="hybridMultilevel"/>
    <w:tmpl w:val="BE5693BE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9A36827"/>
    <w:multiLevelType w:val="hybridMultilevel"/>
    <w:tmpl w:val="F59C0EA4"/>
    <w:lvl w:ilvl="0" w:tplc="F79E02AE">
      <w:start w:val="1"/>
      <w:numFmt w:val="upperRoman"/>
      <w:lvlText w:val="%1."/>
      <w:lvlJc w:val="right"/>
      <w:pPr>
        <w:ind w:left="720" w:hanging="360"/>
      </w:pPr>
    </w:lvl>
    <w:lvl w:ilvl="1" w:tplc="35EAA7AE">
      <w:start w:val="1"/>
      <w:numFmt w:val="lowerLetter"/>
      <w:lvlText w:val="%2."/>
      <w:lvlJc w:val="left"/>
      <w:pPr>
        <w:ind w:left="1440" w:hanging="360"/>
      </w:pPr>
    </w:lvl>
    <w:lvl w:ilvl="2" w:tplc="4B127ACC">
      <w:start w:val="1"/>
      <w:numFmt w:val="lowerRoman"/>
      <w:lvlText w:val="%3."/>
      <w:lvlJc w:val="right"/>
      <w:pPr>
        <w:ind w:left="2160" w:hanging="180"/>
      </w:pPr>
    </w:lvl>
    <w:lvl w:ilvl="3" w:tplc="70A83D40">
      <w:start w:val="1"/>
      <w:numFmt w:val="decimal"/>
      <w:lvlText w:val="%4."/>
      <w:lvlJc w:val="left"/>
      <w:pPr>
        <w:ind w:left="2880" w:hanging="360"/>
      </w:pPr>
    </w:lvl>
    <w:lvl w:ilvl="4" w:tplc="45264F2C">
      <w:start w:val="1"/>
      <w:numFmt w:val="lowerLetter"/>
      <w:lvlText w:val="%5."/>
      <w:lvlJc w:val="left"/>
      <w:pPr>
        <w:ind w:left="3600" w:hanging="360"/>
      </w:pPr>
    </w:lvl>
    <w:lvl w:ilvl="5" w:tplc="AA029B48">
      <w:start w:val="1"/>
      <w:numFmt w:val="lowerRoman"/>
      <w:lvlText w:val="%6."/>
      <w:lvlJc w:val="right"/>
      <w:pPr>
        <w:ind w:left="4320" w:hanging="180"/>
      </w:pPr>
    </w:lvl>
    <w:lvl w:ilvl="6" w:tplc="94A618C0">
      <w:start w:val="1"/>
      <w:numFmt w:val="decimal"/>
      <w:lvlText w:val="%7."/>
      <w:lvlJc w:val="left"/>
      <w:pPr>
        <w:ind w:left="5040" w:hanging="360"/>
      </w:pPr>
    </w:lvl>
    <w:lvl w:ilvl="7" w:tplc="E73ED630">
      <w:start w:val="1"/>
      <w:numFmt w:val="lowerLetter"/>
      <w:lvlText w:val="%8."/>
      <w:lvlJc w:val="left"/>
      <w:pPr>
        <w:ind w:left="5760" w:hanging="360"/>
      </w:pPr>
    </w:lvl>
    <w:lvl w:ilvl="8" w:tplc="7B5626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05B20"/>
    <w:multiLevelType w:val="hybridMultilevel"/>
    <w:tmpl w:val="5BCC0C2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65946"/>
    <w:multiLevelType w:val="hybridMultilevel"/>
    <w:tmpl w:val="18503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3463D"/>
    <w:multiLevelType w:val="hybridMultilevel"/>
    <w:tmpl w:val="FFFFFFFF"/>
    <w:lvl w:ilvl="0" w:tplc="AE4E9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C2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2C5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24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3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AEF4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8E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A6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FE7B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11D19"/>
    <w:multiLevelType w:val="hybridMultilevel"/>
    <w:tmpl w:val="0C86CE0A"/>
    <w:lvl w:ilvl="0" w:tplc="105CF6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C8E0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41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3EA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187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85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E7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6F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74E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067AE"/>
    <w:multiLevelType w:val="hybridMultilevel"/>
    <w:tmpl w:val="A6465384"/>
    <w:lvl w:ilvl="0" w:tplc="4F049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3AD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8ED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0A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C4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282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0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FC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6CB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D1426"/>
    <w:multiLevelType w:val="hybridMultilevel"/>
    <w:tmpl w:val="53461F10"/>
    <w:lvl w:ilvl="0" w:tplc="33D4B3BA">
      <w:start w:val="1"/>
      <w:numFmt w:val="upperRoman"/>
      <w:lvlText w:val="%1."/>
      <w:lvlJc w:val="right"/>
      <w:pPr>
        <w:ind w:left="720" w:hanging="360"/>
      </w:pPr>
    </w:lvl>
    <w:lvl w:ilvl="1" w:tplc="752ECFB6">
      <w:start w:val="1"/>
      <w:numFmt w:val="lowerLetter"/>
      <w:lvlText w:val="%2."/>
      <w:lvlJc w:val="left"/>
      <w:pPr>
        <w:ind w:left="1440" w:hanging="360"/>
      </w:pPr>
    </w:lvl>
    <w:lvl w:ilvl="2" w:tplc="F3D49AEA">
      <w:start w:val="1"/>
      <w:numFmt w:val="lowerRoman"/>
      <w:lvlText w:val="%3."/>
      <w:lvlJc w:val="right"/>
      <w:pPr>
        <w:ind w:left="2160" w:hanging="180"/>
      </w:pPr>
    </w:lvl>
    <w:lvl w:ilvl="3" w:tplc="8006E77C">
      <w:start w:val="1"/>
      <w:numFmt w:val="decimal"/>
      <w:lvlText w:val="%4."/>
      <w:lvlJc w:val="left"/>
      <w:pPr>
        <w:ind w:left="2880" w:hanging="360"/>
      </w:pPr>
    </w:lvl>
    <w:lvl w:ilvl="4" w:tplc="2DF201F8">
      <w:start w:val="1"/>
      <w:numFmt w:val="lowerLetter"/>
      <w:lvlText w:val="%5."/>
      <w:lvlJc w:val="left"/>
      <w:pPr>
        <w:ind w:left="3600" w:hanging="360"/>
      </w:pPr>
    </w:lvl>
    <w:lvl w:ilvl="5" w:tplc="DB782FEE">
      <w:start w:val="1"/>
      <w:numFmt w:val="lowerRoman"/>
      <w:lvlText w:val="%6."/>
      <w:lvlJc w:val="right"/>
      <w:pPr>
        <w:ind w:left="4320" w:hanging="180"/>
      </w:pPr>
    </w:lvl>
    <w:lvl w:ilvl="6" w:tplc="0706F3EC">
      <w:start w:val="1"/>
      <w:numFmt w:val="decimal"/>
      <w:lvlText w:val="%7."/>
      <w:lvlJc w:val="left"/>
      <w:pPr>
        <w:ind w:left="5040" w:hanging="360"/>
      </w:pPr>
    </w:lvl>
    <w:lvl w:ilvl="7" w:tplc="35B26B18">
      <w:start w:val="1"/>
      <w:numFmt w:val="lowerLetter"/>
      <w:lvlText w:val="%8."/>
      <w:lvlJc w:val="left"/>
      <w:pPr>
        <w:ind w:left="5760" w:hanging="360"/>
      </w:pPr>
    </w:lvl>
    <w:lvl w:ilvl="8" w:tplc="08945D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B2FAF"/>
    <w:multiLevelType w:val="hybridMultilevel"/>
    <w:tmpl w:val="F0B262BE"/>
    <w:lvl w:ilvl="0" w:tplc="7F08F65C">
      <w:start w:val="1"/>
      <w:numFmt w:val="decimal"/>
      <w:lvlText w:val="%1."/>
      <w:lvlJc w:val="left"/>
      <w:pPr>
        <w:ind w:left="720" w:hanging="360"/>
      </w:pPr>
    </w:lvl>
    <w:lvl w:ilvl="1" w:tplc="C54A4BA2">
      <w:start w:val="1"/>
      <w:numFmt w:val="lowerLetter"/>
      <w:lvlText w:val="%2."/>
      <w:lvlJc w:val="left"/>
      <w:pPr>
        <w:ind w:left="1440" w:hanging="360"/>
      </w:pPr>
    </w:lvl>
    <w:lvl w:ilvl="2" w:tplc="F3B2B122">
      <w:start w:val="1"/>
      <w:numFmt w:val="lowerRoman"/>
      <w:lvlText w:val="%3."/>
      <w:lvlJc w:val="right"/>
      <w:pPr>
        <w:ind w:left="2160" w:hanging="180"/>
      </w:pPr>
    </w:lvl>
    <w:lvl w:ilvl="3" w:tplc="E59051BA">
      <w:start w:val="1"/>
      <w:numFmt w:val="decimal"/>
      <w:lvlText w:val="%4."/>
      <w:lvlJc w:val="left"/>
      <w:pPr>
        <w:ind w:left="2880" w:hanging="360"/>
      </w:pPr>
    </w:lvl>
    <w:lvl w:ilvl="4" w:tplc="C6261CCE">
      <w:start w:val="1"/>
      <w:numFmt w:val="lowerLetter"/>
      <w:lvlText w:val="%5."/>
      <w:lvlJc w:val="left"/>
      <w:pPr>
        <w:ind w:left="3600" w:hanging="360"/>
      </w:pPr>
    </w:lvl>
    <w:lvl w:ilvl="5" w:tplc="950A4514">
      <w:start w:val="1"/>
      <w:numFmt w:val="lowerRoman"/>
      <w:lvlText w:val="%6."/>
      <w:lvlJc w:val="right"/>
      <w:pPr>
        <w:ind w:left="4320" w:hanging="180"/>
      </w:pPr>
    </w:lvl>
    <w:lvl w:ilvl="6" w:tplc="963A9D70">
      <w:start w:val="1"/>
      <w:numFmt w:val="decimal"/>
      <w:lvlText w:val="%7."/>
      <w:lvlJc w:val="left"/>
      <w:pPr>
        <w:ind w:left="5040" w:hanging="360"/>
      </w:pPr>
    </w:lvl>
    <w:lvl w:ilvl="7" w:tplc="659C6ED2">
      <w:start w:val="1"/>
      <w:numFmt w:val="lowerLetter"/>
      <w:lvlText w:val="%8."/>
      <w:lvlJc w:val="left"/>
      <w:pPr>
        <w:ind w:left="5760" w:hanging="360"/>
      </w:pPr>
    </w:lvl>
    <w:lvl w:ilvl="8" w:tplc="F19CA83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B607A"/>
    <w:multiLevelType w:val="hybridMultilevel"/>
    <w:tmpl w:val="F7921CAE"/>
    <w:lvl w:ilvl="0" w:tplc="ADD2F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06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CCE4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3CD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61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9E2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A6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D28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A5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5396E"/>
    <w:multiLevelType w:val="hybridMultilevel"/>
    <w:tmpl w:val="04E2BEE2"/>
    <w:lvl w:ilvl="0" w:tplc="9604B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CAC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B6D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A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03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D6F7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A6E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1C47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2C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576AB"/>
    <w:multiLevelType w:val="hybridMultilevel"/>
    <w:tmpl w:val="7E8EA958"/>
    <w:lvl w:ilvl="0" w:tplc="24D43698">
      <w:start w:val="1"/>
      <w:numFmt w:val="decimal"/>
      <w:lvlText w:val="%1"/>
      <w:lvlJc w:val="left"/>
      <w:pPr>
        <w:ind w:left="495" w:hanging="495"/>
      </w:pPr>
      <w:rPr>
        <w:rFonts w:cstheme="majorBidi" w:hint="default"/>
      </w:rPr>
    </w:lvl>
    <w:lvl w:ilvl="1" w:tplc="E904C400">
      <w:start w:val="1"/>
      <w:numFmt w:val="decimal"/>
      <w:lvlText w:val="%1.%2"/>
      <w:lvlJc w:val="left"/>
      <w:pPr>
        <w:ind w:left="720" w:hanging="720"/>
      </w:pPr>
      <w:rPr>
        <w:rFonts w:cstheme="majorBidi" w:hint="default"/>
      </w:rPr>
    </w:lvl>
    <w:lvl w:ilvl="2" w:tplc="E12C0AA8">
      <w:start w:val="1"/>
      <w:numFmt w:val="decimal"/>
      <w:lvlText w:val="%1.%2.%3"/>
      <w:lvlJc w:val="left"/>
      <w:pPr>
        <w:ind w:left="1080" w:hanging="1080"/>
      </w:pPr>
      <w:rPr>
        <w:rFonts w:cstheme="majorBidi" w:hint="default"/>
      </w:rPr>
    </w:lvl>
    <w:lvl w:ilvl="3" w:tplc="1FDED952">
      <w:start w:val="1"/>
      <w:numFmt w:val="decimal"/>
      <w:lvlText w:val="%1.%2.%3.%4"/>
      <w:lvlJc w:val="left"/>
      <w:pPr>
        <w:ind w:left="1080" w:hanging="1080"/>
      </w:pPr>
      <w:rPr>
        <w:rFonts w:cstheme="majorBidi" w:hint="default"/>
      </w:rPr>
    </w:lvl>
    <w:lvl w:ilvl="4" w:tplc="D270B25A">
      <w:start w:val="1"/>
      <w:numFmt w:val="decimal"/>
      <w:lvlText w:val="%1.%2.%3.%4.%5"/>
      <w:lvlJc w:val="left"/>
      <w:pPr>
        <w:ind w:left="1440" w:hanging="1440"/>
      </w:pPr>
      <w:rPr>
        <w:rFonts w:cstheme="majorBidi" w:hint="default"/>
      </w:rPr>
    </w:lvl>
    <w:lvl w:ilvl="5" w:tplc="BC349EEA">
      <w:start w:val="1"/>
      <w:numFmt w:val="decimal"/>
      <w:lvlText w:val="%1.%2.%3.%4.%5.%6"/>
      <w:lvlJc w:val="left"/>
      <w:pPr>
        <w:ind w:left="1800" w:hanging="1800"/>
      </w:pPr>
      <w:rPr>
        <w:rFonts w:cstheme="majorBidi" w:hint="default"/>
      </w:rPr>
    </w:lvl>
    <w:lvl w:ilvl="6" w:tplc="E9B8DE22">
      <w:start w:val="1"/>
      <w:numFmt w:val="decimal"/>
      <w:lvlText w:val="%1.%2.%3.%4.%5.%6.%7"/>
      <w:lvlJc w:val="left"/>
      <w:pPr>
        <w:ind w:left="1800" w:hanging="1800"/>
      </w:pPr>
      <w:rPr>
        <w:rFonts w:cstheme="majorBidi" w:hint="default"/>
      </w:rPr>
    </w:lvl>
    <w:lvl w:ilvl="7" w:tplc="631C8BDA">
      <w:start w:val="1"/>
      <w:numFmt w:val="decimal"/>
      <w:lvlText w:val="%1.%2.%3.%4.%5.%6.%7.%8"/>
      <w:lvlJc w:val="left"/>
      <w:pPr>
        <w:ind w:left="2160" w:hanging="2160"/>
      </w:pPr>
      <w:rPr>
        <w:rFonts w:cstheme="majorBidi" w:hint="default"/>
      </w:rPr>
    </w:lvl>
    <w:lvl w:ilvl="8" w:tplc="A27872E0">
      <w:start w:val="1"/>
      <w:numFmt w:val="decimal"/>
      <w:lvlText w:val="%1.%2.%3.%4.%5.%6.%7.%8.%9"/>
      <w:lvlJc w:val="left"/>
      <w:pPr>
        <w:ind w:left="2520" w:hanging="2520"/>
      </w:pPr>
      <w:rPr>
        <w:rFonts w:cstheme="majorBidi" w:hint="default"/>
      </w:rPr>
    </w:lvl>
  </w:abstractNum>
  <w:abstractNum w:abstractNumId="14" w15:restartNumberingAfterBreak="0">
    <w:nsid w:val="6C34454C"/>
    <w:multiLevelType w:val="hybridMultilevel"/>
    <w:tmpl w:val="7EDE914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C11BA"/>
    <w:multiLevelType w:val="hybridMultilevel"/>
    <w:tmpl w:val="FFFFFFFF"/>
    <w:lvl w:ilvl="0" w:tplc="929A98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7688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BEE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189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46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FA95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07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240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780F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14A7D"/>
    <w:multiLevelType w:val="hybridMultilevel"/>
    <w:tmpl w:val="A9A6B6B8"/>
    <w:lvl w:ilvl="0" w:tplc="39888F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C35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A42E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EF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0CB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40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CE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2F7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1A7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40194"/>
    <w:multiLevelType w:val="hybridMultilevel"/>
    <w:tmpl w:val="4CDC182E"/>
    <w:lvl w:ilvl="0" w:tplc="EF74CD88">
      <w:start w:val="1"/>
      <w:numFmt w:val="decimal"/>
      <w:lvlText w:val="%1."/>
      <w:lvlJc w:val="left"/>
      <w:pPr>
        <w:ind w:left="720" w:hanging="360"/>
      </w:pPr>
    </w:lvl>
    <w:lvl w:ilvl="1" w:tplc="80EC759C">
      <w:start w:val="1"/>
      <w:numFmt w:val="lowerLetter"/>
      <w:lvlText w:val="%2."/>
      <w:lvlJc w:val="left"/>
      <w:pPr>
        <w:ind w:left="1440" w:hanging="360"/>
      </w:pPr>
    </w:lvl>
    <w:lvl w:ilvl="2" w:tplc="7CC8A4F2">
      <w:start w:val="1"/>
      <w:numFmt w:val="lowerRoman"/>
      <w:lvlText w:val="%3."/>
      <w:lvlJc w:val="right"/>
      <w:pPr>
        <w:ind w:left="2160" w:hanging="180"/>
      </w:pPr>
    </w:lvl>
    <w:lvl w:ilvl="3" w:tplc="4DBCADF2">
      <w:start w:val="1"/>
      <w:numFmt w:val="decimal"/>
      <w:lvlText w:val="%4."/>
      <w:lvlJc w:val="left"/>
      <w:pPr>
        <w:ind w:left="2880" w:hanging="360"/>
      </w:pPr>
    </w:lvl>
    <w:lvl w:ilvl="4" w:tplc="B5D4010C">
      <w:start w:val="1"/>
      <w:numFmt w:val="lowerLetter"/>
      <w:lvlText w:val="%5."/>
      <w:lvlJc w:val="left"/>
      <w:pPr>
        <w:ind w:left="3600" w:hanging="360"/>
      </w:pPr>
    </w:lvl>
    <w:lvl w:ilvl="5" w:tplc="6CC41CA0">
      <w:start w:val="1"/>
      <w:numFmt w:val="lowerRoman"/>
      <w:lvlText w:val="%6."/>
      <w:lvlJc w:val="right"/>
      <w:pPr>
        <w:ind w:left="4320" w:hanging="180"/>
      </w:pPr>
    </w:lvl>
    <w:lvl w:ilvl="6" w:tplc="997A5364">
      <w:start w:val="1"/>
      <w:numFmt w:val="decimal"/>
      <w:lvlText w:val="%7."/>
      <w:lvlJc w:val="left"/>
      <w:pPr>
        <w:ind w:left="5040" w:hanging="360"/>
      </w:pPr>
    </w:lvl>
    <w:lvl w:ilvl="7" w:tplc="B8FAD2B0">
      <w:start w:val="1"/>
      <w:numFmt w:val="lowerLetter"/>
      <w:lvlText w:val="%8."/>
      <w:lvlJc w:val="left"/>
      <w:pPr>
        <w:ind w:left="5760" w:hanging="360"/>
      </w:pPr>
    </w:lvl>
    <w:lvl w:ilvl="8" w:tplc="5826349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6D6F4B"/>
    <w:multiLevelType w:val="hybridMultilevel"/>
    <w:tmpl w:val="D194C7D6"/>
    <w:lvl w:ilvl="0" w:tplc="E4D0AD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C38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C5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1AB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A6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62C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42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EA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3A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645108"/>
    <w:multiLevelType w:val="hybridMultilevel"/>
    <w:tmpl w:val="D478BCA0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F0D05"/>
    <w:multiLevelType w:val="hybridMultilevel"/>
    <w:tmpl w:val="323ED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F19B3"/>
    <w:multiLevelType w:val="hybridMultilevel"/>
    <w:tmpl w:val="3AC28864"/>
    <w:lvl w:ilvl="0" w:tplc="0A1C2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26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EC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4E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C3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84E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649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A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89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B1286"/>
    <w:multiLevelType w:val="hybridMultilevel"/>
    <w:tmpl w:val="ACEC5F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836F71"/>
    <w:multiLevelType w:val="hybridMultilevel"/>
    <w:tmpl w:val="B0A63B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7"/>
  </w:num>
  <w:num w:numId="5">
    <w:abstractNumId w:val="18"/>
  </w:num>
  <w:num w:numId="6">
    <w:abstractNumId w:val="12"/>
  </w:num>
  <w:num w:numId="7">
    <w:abstractNumId w:val="8"/>
  </w:num>
  <w:num w:numId="8">
    <w:abstractNumId w:val="11"/>
  </w:num>
  <w:num w:numId="9">
    <w:abstractNumId w:val="7"/>
  </w:num>
  <w:num w:numId="10">
    <w:abstractNumId w:val="21"/>
  </w:num>
  <w:num w:numId="11">
    <w:abstractNumId w:val="16"/>
  </w:num>
  <w:num w:numId="12">
    <w:abstractNumId w:val="1"/>
  </w:num>
  <w:num w:numId="13">
    <w:abstractNumId w:val="14"/>
  </w:num>
  <w:num w:numId="14">
    <w:abstractNumId w:val="23"/>
  </w:num>
  <w:num w:numId="15">
    <w:abstractNumId w:val="5"/>
  </w:num>
  <w:num w:numId="16">
    <w:abstractNumId w:val="19"/>
  </w:num>
  <w:num w:numId="17">
    <w:abstractNumId w:val="22"/>
  </w:num>
  <w:num w:numId="18">
    <w:abstractNumId w:val="4"/>
  </w:num>
  <w:num w:numId="19">
    <w:abstractNumId w:val="20"/>
  </w:num>
  <w:num w:numId="20">
    <w:abstractNumId w:val="2"/>
  </w:num>
  <w:num w:numId="21">
    <w:abstractNumId w:val="1"/>
  </w:num>
  <w:num w:numId="22">
    <w:abstractNumId w:val="1"/>
  </w:num>
  <w:num w:numId="23">
    <w:abstractNumId w:val="13"/>
  </w:num>
  <w:num w:numId="24">
    <w:abstractNumId w:val="1"/>
  </w:num>
  <w:num w:numId="25">
    <w:abstractNumId w:val="1"/>
  </w:num>
  <w:num w:numId="26">
    <w:abstractNumId w:val="1"/>
  </w:num>
  <w:num w:numId="27">
    <w:abstractNumId w:val="1"/>
    <w:lvlOverride w:ilvl="0">
      <w:startOverride w:val="1"/>
    </w:lvlOverride>
  </w:num>
  <w:num w:numId="28">
    <w:abstractNumId w:val="1"/>
  </w:num>
  <w:num w:numId="29">
    <w:abstractNumId w:val="1"/>
  </w:num>
  <w:num w:numId="30">
    <w:abstractNumId w:val="15"/>
  </w:num>
  <w:num w:numId="31">
    <w:abstractNumId w:val="6"/>
  </w:num>
  <w:num w:numId="32">
    <w:abstractNumId w:val="0"/>
  </w:num>
  <w:num w:numId="33">
    <w:abstractNumId w:val="1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75"/>
    <w:rsid w:val="000000E9"/>
    <w:rsid w:val="00001592"/>
    <w:rsid w:val="0000182C"/>
    <w:rsid w:val="00002B87"/>
    <w:rsid w:val="00003940"/>
    <w:rsid w:val="00006996"/>
    <w:rsid w:val="00010C16"/>
    <w:rsid w:val="000125E8"/>
    <w:rsid w:val="0001481C"/>
    <w:rsid w:val="00017735"/>
    <w:rsid w:val="00030E37"/>
    <w:rsid w:val="00037021"/>
    <w:rsid w:val="000452B1"/>
    <w:rsid w:val="00046487"/>
    <w:rsid w:val="000502CC"/>
    <w:rsid w:val="00055026"/>
    <w:rsid w:val="00057CAE"/>
    <w:rsid w:val="00061F9D"/>
    <w:rsid w:val="00064273"/>
    <w:rsid w:val="0006478C"/>
    <w:rsid w:val="00066E65"/>
    <w:rsid w:val="00071E63"/>
    <w:rsid w:val="00076C1A"/>
    <w:rsid w:val="0008121B"/>
    <w:rsid w:val="00090ACE"/>
    <w:rsid w:val="00093F2A"/>
    <w:rsid w:val="00096EC0"/>
    <w:rsid w:val="000A23A1"/>
    <w:rsid w:val="000A315B"/>
    <w:rsid w:val="000A39F2"/>
    <w:rsid w:val="000A5496"/>
    <w:rsid w:val="000A6547"/>
    <w:rsid w:val="000A6934"/>
    <w:rsid w:val="000B0652"/>
    <w:rsid w:val="000B1F9F"/>
    <w:rsid w:val="000B639E"/>
    <w:rsid w:val="000C1022"/>
    <w:rsid w:val="000C1BE4"/>
    <w:rsid w:val="000C24BB"/>
    <w:rsid w:val="000C3315"/>
    <w:rsid w:val="000C7605"/>
    <w:rsid w:val="000D5AB8"/>
    <w:rsid w:val="000D70EE"/>
    <w:rsid w:val="000E0420"/>
    <w:rsid w:val="000E17A7"/>
    <w:rsid w:val="000E20B5"/>
    <w:rsid w:val="000E4F70"/>
    <w:rsid w:val="000E628A"/>
    <w:rsid w:val="000F217C"/>
    <w:rsid w:val="000F43F2"/>
    <w:rsid w:val="0010425B"/>
    <w:rsid w:val="00105B67"/>
    <w:rsid w:val="0011015A"/>
    <w:rsid w:val="0011280F"/>
    <w:rsid w:val="00113321"/>
    <w:rsid w:val="00114DA0"/>
    <w:rsid w:val="00117B46"/>
    <w:rsid w:val="00126D79"/>
    <w:rsid w:val="0013721E"/>
    <w:rsid w:val="001372C9"/>
    <w:rsid w:val="00137315"/>
    <w:rsid w:val="0013E701"/>
    <w:rsid w:val="0014026D"/>
    <w:rsid w:val="001454CF"/>
    <w:rsid w:val="001467A9"/>
    <w:rsid w:val="00147C8B"/>
    <w:rsid w:val="00150962"/>
    <w:rsid w:val="0015220E"/>
    <w:rsid w:val="001608BE"/>
    <w:rsid w:val="001640F5"/>
    <w:rsid w:val="00166200"/>
    <w:rsid w:val="00172B1E"/>
    <w:rsid w:val="00173447"/>
    <w:rsid w:val="001734FB"/>
    <w:rsid w:val="00173DFD"/>
    <w:rsid w:val="00174416"/>
    <w:rsid w:val="0017537C"/>
    <w:rsid w:val="00176CEA"/>
    <w:rsid w:val="001817FA"/>
    <w:rsid w:val="00185DD3"/>
    <w:rsid w:val="00186419"/>
    <w:rsid w:val="0018698A"/>
    <w:rsid w:val="00194098"/>
    <w:rsid w:val="001978AB"/>
    <w:rsid w:val="001A2AE9"/>
    <w:rsid w:val="001A2E34"/>
    <w:rsid w:val="001A46B9"/>
    <w:rsid w:val="001B2230"/>
    <w:rsid w:val="001B24BA"/>
    <w:rsid w:val="001B4D45"/>
    <w:rsid w:val="001B5339"/>
    <w:rsid w:val="001C2F03"/>
    <w:rsid w:val="001C6344"/>
    <w:rsid w:val="001D085E"/>
    <w:rsid w:val="001D2694"/>
    <w:rsid w:val="001D3898"/>
    <w:rsid w:val="001D5B9C"/>
    <w:rsid w:val="001D6514"/>
    <w:rsid w:val="001E124A"/>
    <w:rsid w:val="001E6229"/>
    <w:rsid w:val="001F084B"/>
    <w:rsid w:val="001F1270"/>
    <w:rsid w:val="001F25A3"/>
    <w:rsid w:val="001F50A0"/>
    <w:rsid w:val="002015FB"/>
    <w:rsid w:val="002044DF"/>
    <w:rsid w:val="00205080"/>
    <w:rsid w:val="00205924"/>
    <w:rsid w:val="00206A8A"/>
    <w:rsid w:val="002104C7"/>
    <w:rsid w:val="00214D97"/>
    <w:rsid w:val="00222256"/>
    <w:rsid w:val="00225805"/>
    <w:rsid w:val="0022A96D"/>
    <w:rsid w:val="00230DE9"/>
    <w:rsid w:val="00234C37"/>
    <w:rsid w:val="00236026"/>
    <w:rsid w:val="00236A81"/>
    <w:rsid w:val="0024248E"/>
    <w:rsid w:val="00244B38"/>
    <w:rsid w:val="00244B53"/>
    <w:rsid w:val="00247959"/>
    <w:rsid w:val="002505EE"/>
    <w:rsid w:val="002540BA"/>
    <w:rsid w:val="00255E56"/>
    <w:rsid w:val="0026088B"/>
    <w:rsid w:val="0027081D"/>
    <w:rsid w:val="00273A39"/>
    <w:rsid w:val="002760D6"/>
    <w:rsid w:val="002772CE"/>
    <w:rsid w:val="00282EBB"/>
    <w:rsid w:val="002873D4"/>
    <w:rsid w:val="00287455"/>
    <w:rsid w:val="00291148"/>
    <w:rsid w:val="00294E4D"/>
    <w:rsid w:val="002950EE"/>
    <w:rsid w:val="002973AE"/>
    <w:rsid w:val="002A1ABE"/>
    <w:rsid w:val="002A3E38"/>
    <w:rsid w:val="002A412C"/>
    <w:rsid w:val="002A6934"/>
    <w:rsid w:val="002C0667"/>
    <w:rsid w:val="002C73D0"/>
    <w:rsid w:val="002D178D"/>
    <w:rsid w:val="002D2EE3"/>
    <w:rsid w:val="002D335A"/>
    <w:rsid w:val="002D3558"/>
    <w:rsid w:val="002D72B4"/>
    <w:rsid w:val="002D7911"/>
    <w:rsid w:val="002E393A"/>
    <w:rsid w:val="002E5CA6"/>
    <w:rsid w:val="002E7455"/>
    <w:rsid w:val="002F0796"/>
    <w:rsid w:val="002F1587"/>
    <w:rsid w:val="002F2D5E"/>
    <w:rsid w:val="002F3AC9"/>
    <w:rsid w:val="003008FB"/>
    <w:rsid w:val="00302A7E"/>
    <w:rsid w:val="00306ED8"/>
    <w:rsid w:val="00314B0C"/>
    <w:rsid w:val="003159FC"/>
    <w:rsid w:val="003176C9"/>
    <w:rsid w:val="00327BFC"/>
    <w:rsid w:val="0033247C"/>
    <w:rsid w:val="00340621"/>
    <w:rsid w:val="00340AC2"/>
    <w:rsid w:val="003412DA"/>
    <w:rsid w:val="003460D3"/>
    <w:rsid w:val="0034654C"/>
    <w:rsid w:val="00346D76"/>
    <w:rsid w:val="00348C8F"/>
    <w:rsid w:val="00354705"/>
    <w:rsid w:val="00356379"/>
    <w:rsid w:val="003568B9"/>
    <w:rsid w:val="00357460"/>
    <w:rsid w:val="0035779A"/>
    <w:rsid w:val="00367FE5"/>
    <w:rsid w:val="00370740"/>
    <w:rsid w:val="00372E45"/>
    <w:rsid w:val="003731DC"/>
    <w:rsid w:val="003776A0"/>
    <w:rsid w:val="00377792"/>
    <w:rsid w:val="0038439E"/>
    <w:rsid w:val="00385CB0"/>
    <w:rsid w:val="003860E5"/>
    <w:rsid w:val="0039013A"/>
    <w:rsid w:val="003913D6"/>
    <w:rsid w:val="00391A41"/>
    <w:rsid w:val="00392734"/>
    <w:rsid w:val="00392CDC"/>
    <w:rsid w:val="00392D53"/>
    <w:rsid w:val="003948F2"/>
    <w:rsid w:val="00395746"/>
    <w:rsid w:val="00396320"/>
    <w:rsid w:val="00396871"/>
    <w:rsid w:val="003A1E3C"/>
    <w:rsid w:val="003A41DC"/>
    <w:rsid w:val="003A5031"/>
    <w:rsid w:val="003A6DE7"/>
    <w:rsid w:val="003B13EC"/>
    <w:rsid w:val="003B322D"/>
    <w:rsid w:val="003B472E"/>
    <w:rsid w:val="003B7450"/>
    <w:rsid w:val="003B7717"/>
    <w:rsid w:val="003D20EE"/>
    <w:rsid w:val="003D2BE6"/>
    <w:rsid w:val="003D3972"/>
    <w:rsid w:val="003D4C0A"/>
    <w:rsid w:val="003D564F"/>
    <w:rsid w:val="003E3163"/>
    <w:rsid w:val="003E5242"/>
    <w:rsid w:val="003E7989"/>
    <w:rsid w:val="003F15C9"/>
    <w:rsid w:val="003F1EE3"/>
    <w:rsid w:val="00401EF4"/>
    <w:rsid w:val="004024D9"/>
    <w:rsid w:val="004027B4"/>
    <w:rsid w:val="00403061"/>
    <w:rsid w:val="00403388"/>
    <w:rsid w:val="00403C1E"/>
    <w:rsid w:val="0041083B"/>
    <w:rsid w:val="004115A8"/>
    <w:rsid w:val="0041181C"/>
    <w:rsid w:val="00412EBE"/>
    <w:rsid w:val="004214F0"/>
    <w:rsid w:val="0042622A"/>
    <w:rsid w:val="00430B53"/>
    <w:rsid w:val="00431150"/>
    <w:rsid w:val="004335A8"/>
    <w:rsid w:val="00433D31"/>
    <w:rsid w:val="0043568C"/>
    <w:rsid w:val="00435EC2"/>
    <w:rsid w:val="00442E2C"/>
    <w:rsid w:val="0044373C"/>
    <w:rsid w:val="0044ABCE"/>
    <w:rsid w:val="0045267E"/>
    <w:rsid w:val="0045361F"/>
    <w:rsid w:val="004536D1"/>
    <w:rsid w:val="00455BD5"/>
    <w:rsid w:val="00460610"/>
    <w:rsid w:val="00460DEE"/>
    <w:rsid w:val="00470039"/>
    <w:rsid w:val="0048282B"/>
    <w:rsid w:val="0048420C"/>
    <w:rsid w:val="0048591D"/>
    <w:rsid w:val="004924C9"/>
    <w:rsid w:val="00495F93"/>
    <w:rsid w:val="004968AC"/>
    <w:rsid w:val="00497951"/>
    <w:rsid w:val="00497C21"/>
    <w:rsid w:val="004A0DFE"/>
    <w:rsid w:val="004A366F"/>
    <w:rsid w:val="004A756D"/>
    <w:rsid w:val="004B5C95"/>
    <w:rsid w:val="004B6340"/>
    <w:rsid w:val="004C792F"/>
    <w:rsid w:val="004D2E51"/>
    <w:rsid w:val="004D6DFA"/>
    <w:rsid w:val="004D7727"/>
    <w:rsid w:val="004E54D0"/>
    <w:rsid w:val="004F14B1"/>
    <w:rsid w:val="004F3356"/>
    <w:rsid w:val="004F3942"/>
    <w:rsid w:val="004F428E"/>
    <w:rsid w:val="004F4D5F"/>
    <w:rsid w:val="004F7B12"/>
    <w:rsid w:val="00501729"/>
    <w:rsid w:val="005023F7"/>
    <w:rsid w:val="00502EB4"/>
    <w:rsid w:val="00512145"/>
    <w:rsid w:val="00513F34"/>
    <w:rsid w:val="00516C34"/>
    <w:rsid w:val="00524A0D"/>
    <w:rsid w:val="00524F82"/>
    <w:rsid w:val="00525115"/>
    <w:rsid w:val="00531B85"/>
    <w:rsid w:val="00533B8E"/>
    <w:rsid w:val="00540A9A"/>
    <w:rsid w:val="00542EF2"/>
    <w:rsid w:val="00544592"/>
    <w:rsid w:val="005461BA"/>
    <w:rsid w:val="005522B9"/>
    <w:rsid w:val="005531DB"/>
    <w:rsid w:val="00555EEA"/>
    <w:rsid w:val="00556534"/>
    <w:rsid w:val="00557DE7"/>
    <w:rsid w:val="00560AD9"/>
    <w:rsid w:val="00564C44"/>
    <w:rsid w:val="00571CC3"/>
    <w:rsid w:val="005724DF"/>
    <w:rsid w:val="00573403"/>
    <w:rsid w:val="00573BF5"/>
    <w:rsid w:val="00574A17"/>
    <w:rsid w:val="00575128"/>
    <w:rsid w:val="005755CC"/>
    <w:rsid w:val="0057738D"/>
    <w:rsid w:val="00580142"/>
    <w:rsid w:val="00580959"/>
    <w:rsid w:val="0058108A"/>
    <w:rsid w:val="0059068B"/>
    <w:rsid w:val="00593AF7"/>
    <w:rsid w:val="005A2BA5"/>
    <w:rsid w:val="005A587D"/>
    <w:rsid w:val="005A75F4"/>
    <w:rsid w:val="005B047E"/>
    <w:rsid w:val="005B17FC"/>
    <w:rsid w:val="005B3440"/>
    <w:rsid w:val="005B3999"/>
    <w:rsid w:val="005B5CD2"/>
    <w:rsid w:val="005B716A"/>
    <w:rsid w:val="005B7773"/>
    <w:rsid w:val="005B7BDA"/>
    <w:rsid w:val="005C3CC8"/>
    <w:rsid w:val="005C73BF"/>
    <w:rsid w:val="005D2120"/>
    <w:rsid w:val="005D23FF"/>
    <w:rsid w:val="005D2BDF"/>
    <w:rsid w:val="005E096A"/>
    <w:rsid w:val="005E1368"/>
    <w:rsid w:val="005E3487"/>
    <w:rsid w:val="005E73CF"/>
    <w:rsid w:val="005F0AED"/>
    <w:rsid w:val="005F0F6A"/>
    <w:rsid w:val="005F222F"/>
    <w:rsid w:val="005F2B90"/>
    <w:rsid w:val="006030A8"/>
    <w:rsid w:val="00603511"/>
    <w:rsid w:val="00604489"/>
    <w:rsid w:val="00606F34"/>
    <w:rsid w:val="00606F57"/>
    <w:rsid w:val="00610CB5"/>
    <w:rsid w:val="00611C67"/>
    <w:rsid w:val="0061262F"/>
    <w:rsid w:val="00614F65"/>
    <w:rsid w:val="0061765B"/>
    <w:rsid w:val="0062184A"/>
    <w:rsid w:val="00624440"/>
    <w:rsid w:val="0062680D"/>
    <w:rsid w:val="0062715B"/>
    <w:rsid w:val="006351E5"/>
    <w:rsid w:val="006367CA"/>
    <w:rsid w:val="006466AE"/>
    <w:rsid w:val="006472A4"/>
    <w:rsid w:val="0065147A"/>
    <w:rsid w:val="00651E2E"/>
    <w:rsid w:val="00652550"/>
    <w:rsid w:val="006538BB"/>
    <w:rsid w:val="00653B31"/>
    <w:rsid w:val="00657172"/>
    <w:rsid w:val="00661345"/>
    <w:rsid w:val="00666858"/>
    <w:rsid w:val="00667F08"/>
    <w:rsid w:val="00670FF0"/>
    <w:rsid w:val="00671E8F"/>
    <w:rsid w:val="006723F2"/>
    <w:rsid w:val="0067624F"/>
    <w:rsid w:val="00677456"/>
    <w:rsid w:val="00680EA2"/>
    <w:rsid w:val="0068235D"/>
    <w:rsid w:val="006825CF"/>
    <w:rsid w:val="00683AEF"/>
    <w:rsid w:val="00685E28"/>
    <w:rsid w:val="0069171C"/>
    <w:rsid w:val="00691785"/>
    <w:rsid w:val="0069343C"/>
    <w:rsid w:val="0069684B"/>
    <w:rsid w:val="00696939"/>
    <w:rsid w:val="006A49A3"/>
    <w:rsid w:val="006B11E5"/>
    <w:rsid w:val="006B1534"/>
    <w:rsid w:val="006B4BAE"/>
    <w:rsid w:val="006C20AA"/>
    <w:rsid w:val="006C3F52"/>
    <w:rsid w:val="006D1159"/>
    <w:rsid w:val="006D503E"/>
    <w:rsid w:val="006D6AF6"/>
    <w:rsid w:val="006E0E49"/>
    <w:rsid w:val="006F1495"/>
    <w:rsid w:val="006F2189"/>
    <w:rsid w:val="006F22F4"/>
    <w:rsid w:val="006F317A"/>
    <w:rsid w:val="006F3475"/>
    <w:rsid w:val="006F3AD8"/>
    <w:rsid w:val="006F57A2"/>
    <w:rsid w:val="006F7234"/>
    <w:rsid w:val="006F7B8A"/>
    <w:rsid w:val="007008A9"/>
    <w:rsid w:val="00702374"/>
    <w:rsid w:val="0070407F"/>
    <w:rsid w:val="00704204"/>
    <w:rsid w:val="007070BC"/>
    <w:rsid w:val="007130AB"/>
    <w:rsid w:val="00713F8D"/>
    <w:rsid w:val="00717330"/>
    <w:rsid w:val="00717A5D"/>
    <w:rsid w:val="00725C0E"/>
    <w:rsid w:val="0073400E"/>
    <w:rsid w:val="00734D24"/>
    <w:rsid w:val="007420B0"/>
    <w:rsid w:val="0074272F"/>
    <w:rsid w:val="00745157"/>
    <w:rsid w:val="0075166E"/>
    <w:rsid w:val="007526F4"/>
    <w:rsid w:val="00753794"/>
    <w:rsid w:val="00756549"/>
    <w:rsid w:val="0078195E"/>
    <w:rsid w:val="00782986"/>
    <w:rsid w:val="007841B1"/>
    <w:rsid w:val="0078562F"/>
    <w:rsid w:val="00787310"/>
    <w:rsid w:val="00787983"/>
    <w:rsid w:val="007912A9"/>
    <w:rsid w:val="0079270B"/>
    <w:rsid w:val="0079520A"/>
    <w:rsid w:val="007A23F8"/>
    <w:rsid w:val="007A2984"/>
    <w:rsid w:val="007A30D8"/>
    <w:rsid w:val="007A516F"/>
    <w:rsid w:val="007A68D3"/>
    <w:rsid w:val="007B57DF"/>
    <w:rsid w:val="007C38FC"/>
    <w:rsid w:val="007C4748"/>
    <w:rsid w:val="007C4823"/>
    <w:rsid w:val="007C5169"/>
    <w:rsid w:val="007C5231"/>
    <w:rsid w:val="007C58AA"/>
    <w:rsid w:val="007D0817"/>
    <w:rsid w:val="007D3137"/>
    <w:rsid w:val="007D5DDF"/>
    <w:rsid w:val="007D60ED"/>
    <w:rsid w:val="007D7137"/>
    <w:rsid w:val="007D7E9B"/>
    <w:rsid w:val="007E5421"/>
    <w:rsid w:val="007E59AA"/>
    <w:rsid w:val="007E62E7"/>
    <w:rsid w:val="007E69AF"/>
    <w:rsid w:val="007F73DE"/>
    <w:rsid w:val="00802437"/>
    <w:rsid w:val="00802B83"/>
    <w:rsid w:val="00802BB7"/>
    <w:rsid w:val="00803D44"/>
    <w:rsid w:val="00805012"/>
    <w:rsid w:val="008070B0"/>
    <w:rsid w:val="00807472"/>
    <w:rsid w:val="00807932"/>
    <w:rsid w:val="00812355"/>
    <w:rsid w:val="00815EE0"/>
    <w:rsid w:val="0082474E"/>
    <w:rsid w:val="0082498F"/>
    <w:rsid w:val="00825832"/>
    <w:rsid w:val="00832133"/>
    <w:rsid w:val="00833547"/>
    <w:rsid w:val="00835CB8"/>
    <w:rsid w:val="00837906"/>
    <w:rsid w:val="00840649"/>
    <w:rsid w:val="0084328E"/>
    <w:rsid w:val="00844B28"/>
    <w:rsid w:val="0085270D"/>
    <w:rsid w:val="00856EAE"/>
    <w:rsid w:val="00862474"/>
    <w:rsid w:val="00862547"/>
    <w:rsid w:val="00867B9F"/>
    <w:rsid w:val="00874169"/>
    <w:rsid w:val="008775D0"/>
    <w:rsid w:val="0088198A"/>
    <w:rsid w:val="00882457"/>
    <w:rsid w:val="008852CE"/>
    <w:rsid w:val="008912A5"/>
    <w:rsid w:val="0089597A"/>
    <w:rsid w:val="00897E9B"/>
    <w:rsid w:val="008A1CC3"/>
    <w:rsid w:val="008A4EDA"/>
    <w:rsid w:val="008B3679"/>
    <w:rsid w:val="008C72CD"/>
    <w:rsid w:val="008D05ED"/>
    <w:rsid w:val="008D084D"/>
    <w:rsid w:val="008D096D"/>
    <w:rsid w:val="008D372C"/>
    <w:rsid w:val="008D6BEB"/>
    <w:rsid w:val="008E3375"/>
    <w:rsid w:val="008E5AB7"/>
    <w:rsid w:val="008E6A5D"/>
    <w:rsid w:val="008E7A9A"/>
    <w:rsid w:val="008F367C"/>
    <w:rsid w:val="008F5A76"/>
    <w:rsid w:val="0090697B"/>
    <w:rsid w:val="009070DE"/>
    <w:rsid w:val="009070F3"/>
    <w:rsid w:val="0090747B"/>
    <w:rsid w:val="00917817"/>
    <w:rsid w:val="00923058"/>
    <w:rsid w:val="00926BCA"/>
    <w:rsid w:val="00926C26"/>
    <w:rsid w:val="00930035"/>
    <w:rsid w:val="00930077"/>
    <w:rsid w:val="00930310"/>
    <w:rsid w:val="00932419"/>
    <w:rsid w:val="009335E5"/>
    <w:rsid w:val="00940EC3"/>
    <w:rsid w:val="00941D64"/>
    <w:rsid w:val="009432F5"/>
    <w:rsid w:val="0094396B"/>
    <w:rsid w:val="00944843"/>
    <w:rsid w:val="00946B72"/>
    <w:rsid w:val="00946E5F"/>
    <w:rsid w:val="0095032B"/>
    <w:rsid w:val="00951BFC"/>
    <w:rsid w:val="00960039"/>
    <w:rsid w:val="0096034B"/>
    <w:rsid w:val="00963706"/>
    <w:rsid w:val="00963C2B"/>
    <w:rsid w:val="00963D83"/>
    <w:rsid w:val="00963F27"/>
    <w:rsid w:val="00965934"/>
    <w:rsid w:val="0096617D"/>
    <w:rsid w:val="00972621"/>
    <w:rsid w:val="00974BA0"/>
    <w:rsid w:val="00977BB6"/>
    <w:rsid w:val="00987FE0"/>
    <w:rsid w:val="00990874"/>
    <w:rsid w:val="00990D1D"/>
    <w:rsid w:val="00990E29"/>
    <w:rsid w:val="009913E9"/>
    <w:rsid w:val="009971A8"/>
    <w:rsid w:val="009A0BF9"/>
    <w:rsid w:val="009A5906"/>
    <w:rsid w:val="009A68D9"/>
    <w:rsid w:val="009B04AE"/>
    <w:rsid w:val="009B134F"/>
    <w:rsid w:val="009B2A36"/>
    <w:rsid w:val="009B354B"/>
    <w:rsid w:val="009B43DF"/>
    <w:rsid w:val="009B4A03"/>
    <w:rsid w:val="009B5B56"/>
    <w:rsid w:val="009B7666"/>
    <w:rsid w:val="009C0CD5"/>
    <w:rsid w:val="009C146D"/>
    <w:rsid w:val="009C1B0C"/>
    <w:rsid w:val="009C4AE6"/>
    <w:rsid w:val="009C673C"/>
    <w:rsid w:val="009C6B32"/>
    <w:rsid w:val="009D0BE3"/>
    <w:rsid w:val="009D593E"/>
    <w:rsid w:val="009D66BC"/>
    <w:rsid w:val="009D79C9"/>
    <w:rsid w:val="009E0BE1"/>
    <w:rsid w:val="009E19F9"/>
    <w:rsid w:val="009E3062"/>
    <w:rsid w:val="009E4A21"/>
    <w:rsid w:val="009F3FCC"/>
    <w:rsid w:val="009F4188"/>
    <w:rsid w:val="009F5801"/>
    <w:rsid w:val="00A0267E"/>
    <w:rsid w:val="00A03CF6"/>
    <w:rsid w:val="00A04324"/>
    <w:rsid w:val="00A04A5A"/>
    <w:rsid w:val="00A06F1E"/>
    <w:rsid w:val="00A07C1C"/>
    <w:rsid w:val="00A20548"/>
    <w:rsid w:val="00A21D0C"/>
    <w:rsid w:val="00A22772"/>
    <w:rsid w:val="00A2324A"/>
    <w:rsid w:val="00A27DA0"/>
    <w:rsid w:val="00A30888"/>
    <w:rsid w:val="00A31D5D"/>
    <w:rsid w:val="00A406FB"/>
    <w:rsid w:val="00A4237D"/>
    <w:rsid w:val="00A43616"/>
    <w:rsid w:val="00A4665B"/>
    <w:rsid w:val="00A51F22"/>
    <w:rsid w:val="00A548E9"/>
    <w:rsid w:val="00A554DB"/>
    <w:rsid w:val="00A5669D"/>
    <w:rsid w:val="00A56E5C"/>
    <w:rsid w:val="00A57D6F"/>
    <w:rsid w:val="00A70724"/>
    <w:rsid w:val="00A72BD5"/>
    <w:rsid w:val="00A7794B"/>
    <w:rsid w:val="00A82395"/>
    <w:rsid w:val="00A85D5E"/>
    <w:rsid w:val="00A90353"/>
    <w:rsid w:val="00A9195E"/>
    <w:rsid w:val="00A97802"/>
    <w:rsid w:val="00A979FD"/>
    <w:rsid w:val="00AA03E1"/>
    <w:rsid w:val="00AA11A2"/>
    <w:rsid w:val="00AA1701"/>
    <w:rsid w:val="00AA3AF0"/>
    <w:rsid w:val="00AA4CC2"/>
    <w:rsid w:val="00AA6582"/>
    <w:rsid w:val="00AB4F84"/>
    <w:rsid w:val="00AB6478"/>
    <w:rsid w:val="00AC1882"/>
    <w:rsid w:val="00AC4CBA"/>
    <w:rsid w:val="00AC5987"/>
    <w:rsid w:val="00AD0CC4"/>
    <w:rsid w:val="00AD0D42"/>
    <w:rsid w:val="00AD33C2"/>
    <w:rsid w:val="00AD680C"/>
    <w:rsid w:val="00AE1382"/>
    <w:rsid w:val="00AE5496"/>
    <w:rsid w:val="00AE71D8"/>
    <w:rsid w:val="00AE7425"/>
    <w:rsid w:val="00AF5C7A"/>
    <w:rsid w:val="00AF6609"/>
    <w:rsid w:val="00AF71BE"/>
    <w:rsid w:val="00AF7B60"/>
    <w:rsid w:val="00B06E88"/>
    <w:rsid w:val="00B078C3"/>
    <w:rsid w:val="00B13897"/>
    <w:rsid w:val="00B13BD7"/>
    <w:rsid w:val="00B172A2"/>
    <w:rsid w:val="00B17D3A"/>
    <w:rsid w:val="00B22B40"/>
    <w:rsid w:val="00B251CE"/>
    <w:rsid w:val="00B26284"/>
    <w:rsid w:val="00B27FC4"/>
    <w:rsid w:val="00B30233"/>
    <w:rsid w:val="00B3228D"/>
    <w:rsid w:val="00B329A9"/>
    <w:rsid w:val="00B366EA"/>
    <w:rsid w:val="00B36A9B"/>
    <w:rsid w:val="00B377CF"/>
    <w:rsid w:val="00B37C23"/>
    <w:rsid w:val="00B44B2C"/>
    <w:rsid w:val="00B470BC"/>
    <w:rsid w:val="00B56BEE"/>
    <w:rsid w:val="00B67B02"/>
    <w:rsid w:val="00B72061"/>
    <w:rsid w:val="00B75580"/>
    <w:rsid w:val="00B82918"/>
    <w:rsid w:val="00B8463C"/>
    <w:rsid w:val="00B950E9"/>
    <w:rsid w:val="00B954D7"/>
    <w:rsid w:val="00B96DFB"/>
    <w:rsid w:val="00BA0C6C"/>
    <w:rsid w:val="00BA6774"/>
    <w:rsid w:val="00BA6F6A"/>
    <w:rsid w:val="00BB4CD9"/>
    <w:rsid w:val="00BB542D"/>
    <w:rsid w:val="00BB6D27"/>
    <w:rsid w:val="00BC123C"/>
    <w:rsid w:val="00BC29E6"/>
    <w:rsid w:val="00BC588C"/>
    <w:rsid w:val="00BC7611"/>
    <w:rsid w:val="00BC7D24"/>
    <w:rsid w:val="00BD0864"/>
    <w:rsid w:val="00BD1C50"/>
    <w:rsid w:val="00BD556B"/>
    <w:rsid w:val="00BE0BA5"/>
    <w:rsid w:val="00BE24C4"/>
    <w:rsid w:val="00BF2B2F"/>
    <w:rsid w:val="00BF34AB"/>
    <w:rsid w:val="00BF46F3"/>
    <w:rsid w:val="00C01B9B"/>
    <w:rsid w:val="00C04F36"/>
    <w:rsid w:val="00C10DB8"/>
    <w:rsid w:val="00C11DEC"/>
    <w:rsid w:val="00C13DA0"/>
    <w:rsid w:val="00C21E78"/>
    <w:rsid w:val="00C23309"/>
    <w:rsid w:val="00C24E2D"/>
    <w:rsid w:val="00C25854"/>
    <w:rsid w:val="00C31156"/>
    <w:rsid w:val="00C317C3"/>
    <w:rsid w:val="00C3442A"/>
    <w:rsid w:val="00C34CB2"/>
    <w:rsid w:val="00C34E73"/>
    <w:rsid w:val="00C40DA0"/>
    <w:rsid w:val="00C41F13"/>
    <w:rsid w:val="00C42950"/>
    <w:rsid w:val="00C46211"/>
    <w:rsid w:val="00C467E6"/>
    <w:rsid w:val="00C519FE"/>
    <w:rsid w:val="00C53DC7"/>
    <w:rsid w:val="00C63074"/>
    <w:rsid w:val="00C65F2F"/>
    <w:rsid w:val="00C67148"/>
    <w:rsid w:val="00C8094B"/>
    <w:rsid w:val="00C81072"/>
    <w:rsid w:val="00C81073"/>
    <w:rsid w:val="00C84716"/>
    <w:rsid w:val="00C86B0B"/>
    <w:rsid w:val="00C92528"/>
    <w:rsid w:val="00C93A89"/>
    <w:rsid w:val="00C9643B"/>
    <w:rsid w:val="00CA0CC9"/>
    <w:rsid w:val="00CA7BB2"/>
    <w:rsid w:val="00CB0776"/>
    <w:rsid w:val="00CB3387"/>
    <w:rsid w:val="00CB4748"/>
    <w:rsid w:val="00CB5715"/>
    <w:rsid w:val="00CC11D5"/>
    <w:rsid w:val="00CC5A8E"/>
    <w:rsid w:val="00CC62A0"/>
    <w:rsid w:val="00CC67A0"/>
    <w:rsid w:val="00CC69B8"/>
    <w:rsid w:val="00CC6BA7"/>
    <w:rsid w:val="00CD1B7A"/>
    <w:rsid w:val="00CD2797"/>
    <w:rsid w:val="00CD3250"/>
    <w:rsid w:val="00CD41A9"/>
    <w:rsid w:val="00CD452E"/>
    <w:rsid w:val="00CE06D4"/>
    <w:rsid w:val="00CE27CA"/>
    <w:rsid w:val="00CF0D73"/>
    <w:rsid w:val="00CF4770"/>
    <w:rsid w:val="00CF569D"/>
    <w:rsid w:val="00CF56EC"/>
    <w:rsid w:val="00CF5F05"/>
    <w:rsid w:val="00CF7314"/>
    <w:rsid w:val="00CF7423"/>
    <w:rsid w:val="00D007C2"/>
    <w:rsid w:val="00D0085C"/>
    <w:rsid w:val="00D02C4A"/>
    <w:rsid w:val="00D101F4"/>
    <w:rsid w:val="00D11F03"/>
    <w:rsid w:val="00D126E4"/>
    <w:rsid w:val="00D1381F"/>
    <w:rsid w:val="00D139F0"/>
    <w:rsid w:val="00D17082"/>
    <w:rsid w:val="00D2123B"/>
    <w:rsid w:val="00D244BA"/>
    <w:rsid w:val="00D2A461"/>
    <w:rsid w:val="00D3670D"/>
    <w:rsid w:val="00D4261A"/>
    <w:rsid w:val="00D460AE"/>
    <w:rsid w:val="00D51696"/>
    <w:rsid w:val="00D51DED"/>
    <w:rsid w:val="00D52F67"/>
    <w:rsid w:val="00D53192"/>
    <w:rsid w:val="00D54E32"/>
    <w:rsid w:val="00D60AF1"/>
    <w:rsid w:val="00D61C5E"/>
    <w:rsid w:val="00D61D0E"/>
    <w:rsid w:val="00D635FF"/>
    <w:rsid w:val="00D638A9"/>
    <w:rsid w:val="00D6435B"/>
    <w:rsid w:val="00D65C31"/>
    <w:rsid w:val="00D667DA"/>
    <w:rsid w:val="00D704F0"/>
    <w:rsid w:val="00D714E8"/>
    <w:rsid w:val="00D77534"/>
    <w:rsid w:val="00D8385C"/>
    <w:rsid w:val="00D84990"/>
    <w:rsid w:val="00D85FE3"/>
    <w:rsid w:val="00D9454F"/>
    <w:rsid w:val="00D95E64"/>
    <w:rsid w:val="00D962E1"/>
    <w:rsid w:val="00D97957"/>
    <w:rsid w:val="00DA0E9B"/>
    <w:rsid w:val="00DA44EB"/>
    <w:rsid w:val="00DA45D8"/>
    <w:rsid w:val="00DA4EFB"/>
    <w:rsid w:val="00DA716F"/>
    <w:rsid w:val="00DB1B8A"/>
    <w:rsid w:val="00DB36D9"/>
    <w:rsid w:val="00DB703A"/>
    <w:rsid w:val="00DC165F"/>
    <w:rsid w:val="00DC3BF6"/>
    <w:rsid w:val="00DD11E9"/>
    <w:rsid w:val="00DD30D1"/>
    <w:rsid w:val="00DD4C4D"/>
    <w:rsid w:val="00DD6681"/>
    <w:rsid w:val="00DE1053"/>
    <w:rsid w:val="00DE1382"/>
    <w:rsid w:val="00DE4960"/>
    <w:rsid w:val="00DE5BD0"/>
    <w:rsid w:val="00DE64C0"/>
    <w:rsid w:val="00DF7223"/>
    <w:rsid w:val="00E0151C"/>
    <w:rsid w:val="00E06D09"/>
    <w:rsid w:val="00E06DF9"/>
    <w:rsid w:val="00E074AB"/>
    <w:rsid w:val="00E10FD0"/>
    <w:rsid w:val="00E11A5C"/>
    <w:rsid w:val="00E1229B"/>
    <w:rsid w:val="00E1565B"/>
    <w:rsid w:val="00E20A6E"/>
    <w:rsid w:val="00E20B4B"/>
    <w:rsid w:val="00E20E4E"/>
    <w:rsid w:val="00E22186"/>
    <w:rsid w:val="00E236B4"/>
    <w:rsid w:val="00E26775"/>
    <w:rsid w:val="00E34237"/>
    <w:rsid w:val="00E41387"/>
    <w:rsid w:val="00E42616"/>
    <w:rsid w:val="00E436CF"/>
    <w:rsid w:val="00E45765"/>
    <w:rsid w:val="00E5061B"/>
    <w:rsid w:val="00E5118B"/>
    <w:rsid w:val="00E53D66"/>
    <w:rsid w:val="00E55BB2"/>
    <w:rsid w:val="00E55EE0"/>
    <w:rsid w:val="00E572C6"/>
    <w:rsid w:val="00E60846"/>
    <w:rsid w:val="00E60D2D"/>
    <w:rsid w:val="00E614B2"/>
    <w:rsid w:val="00E65036"/>
    <w:rsid w:val="00E65345"/>
    <w:rsid w:val="00E6614C"/>
    <w:rsid w:val="00E733B1"/>
    <w:rsid w:val="00E73DA7"/>
    <w:rsid w:val="00E753BE"/>
    <w:rsid w:val="00E759F7"/>
    <w:rsid w:val="00E865F3"/>
    <w:rsid w:val="00E877AF"/>
    <w:rsid w:val="00E9152C"/>
    <w:rsid w:val="00E9187B"/>
    <w:rsid w:val="00E9216D"/>
    <w:rsid w:val="00E926E4"/>
    <w:rsid w:val="00E95919"/>
    <w:rsid w:val="00E966D2"/>
    <w:rsid w:val="00E976FD"/>
    <w:rsid w:val="00EA2240"/>
    <w:rsid w:val="00EA580E"/>
    <w:rsid w:val="00EA7970"/>
    <w:rsid w:val="00EB3937"/>
    <w:rsid w:val="00EB3A22"/>
    <w:rsid w:val="00EB6FEE"/>
    <w:rsid w:val="00EC1D53"/>
    <w:rsid w:val="00EC2D40"/>
    <w:rsid w:val="00EC3F44"/>
    <w:rsid w:val="00ED0E99"/>
    <w:rsid w:val="00ED2939"/>
    <w:rsid w:val="00ED3D1A"/>
    <w:rsid w:val="00ED61F3"/>
    <w:rsid w:val="00ED6D6F"/>
    <w:rsid w:val="00ED7C9F"/>
    <w:rsid w:val="00EE2A8F"/>
    <w:rsid w:val="00EE5F4E"/>
    <w:rsid w:val="00EE6A05"/>
    <w:rsid w:val="00EE7F96"/>
    <w:rsid w:val="00EF0E67"/>
    <w:rsid w:val="00EF1726"/>
    <w:rsid w:val="00EF3CAE"/>
    <w:rsid w:val="00EF5C38"/>
    <w:rsid w:val="00EF7E75"/>
    <w:rsid w:val="00F00F85"/>
    <w:rsid w:val="00F0241F"/>
    <w:rsid w:val="00F056E7"/>
    <w:rsid w:val="00F06C31"/>
    <w:rsid w:val="00F0A2EE"/>
    <w:rsid w:val="00F17C25"/>
    <w:rsid w:val="00F26504"/>
    <w:rsid w:val="00F323A5"/>
    <w:rsid w:val="00F35F8A"/>
    <w:rsid w:val="00F36678"/>
    <w:rsid w:val="00F40069"/>
    <w:rsid w:val="00F40186"/>
    <w:rsid w:val="00F41C80"/>
    <w:rsid w:val="00F44ECA"/>
    <w:rsid w:val="00F45BDE"/>
    <w:rsid w:val="00F45DA2"/>
    <w:rsid w:val="00F505FA"/>
    <w:rsid w:val="00F5515E"/>
    <w:rsid w:val="00F5CDED"/>
    <w:rsid w:val="00F6056A"/>
    <w:rsid w:val="00F60F0B"/>
    <w:rsid w:val="00F61973"/>
    <w:rsid w:val="00F7191A"/>
    <w:rsid w:val="00F77112"/>
    <w:rsid w:val="00F7CAE7"/>
    <w:rsid w:val="00F82246"/>
    <w:rsid w:val="00F841E2"/>
    <w:rsid w:val="00F8442B"/>
    <w:rsid w:val="00F861CE"/>
    <w:rsid w:val="00FA1F14"/>
    <w:rsid w:val="00FA2704"/>
    <w:rsid w:val="00FA63A0"/>
    <w:rsid w:val="00FB084A"/>
    <w:rsid w:val="00FB10A4"/>
    <w:rsid w:val="00FC0804"/>
    <w:rsid w:val="00FC28BA"/>
    <w:rsid w:val="00FC33F5"/>
    <w:rsid w:val="00FC3D7C"/>
    <w:rsid w:val="00FC488F"/>
    <w:rsid w:val="00FC518D"/>
    <w:rsid w:val="00FC67A1"/>
    <w:rsid w:val="00FD20C0"/>
    <w:rsid w:val="00FD379F"/>
    <w:rsid w:val="00FD4643"/>
    <w:rsid w:val="00FE2FE2"/>
    <w:rsid w:val="00FE3E1A"/>
    <w:rsid w:val="00FF3768"/>
    <w:rsid w:val="00FF3D31"/>
    <w:rsid w:val="00FF499A"/>
    <w:rsid w:val="00FF761B"/>
    <w:rsid w:val="010307CE"/>
    <w:rsid w:val="0110E339"/>
    <w:rsid w:val="013C8A49"/>
    <w:rsid w:val="015B1F12"/>
    <w:rsid w:val="0162EAD8"/>
    <w:rsid w:val="017AF0E3"/>
    <w:rsid w:val="01957E96"/>
    <w:rsid w:val="01BE1D43"/>
    <w:rsid w:val="01C6299D"/>
    <w:rsid w:val="01CF156B"/>
    <w:rsid w:val="01EF2BB6"/>
    <w:rsid w:val="01F1A106"/>
    <w:rsid w:val="01FC6EA2"/>
    <w:rsid w:val="02061794"/>
    <w:rsid w:val="02285FB6"/>
    <w:rsid w:val="0233D4F4"/>
    <w:rsid w:val="0243AB2C"/>
    <w:rsid w:val="0249C267"/>
    <w:rsid w:val="028E49F0"/>
    <w:rsid w:val="0290B28F"/>
    <w:rsid w:val="02919E4E"/>
    <w:rsid w:val="0291AA74"/>
    <w:rsid w:val="0294570E"/>
    <w:rsid w:val="02A2C2F9"/>
    <w:rsid w:val="02D2EFE9"/>
    <w:rsid w:val="02DFDE44"/>
    <w:rsid w:val="02EC902C"/>
    <w:rsid w:val="03753BDB"/>
    <w:rsid w:val="03CA06E1"/>
    <w:rsid w:val="04124543"/>
    <w:rsid w:val="04144235"/>
    <w:rsid w:val="0415EE3C"/>
    <w:rsid w:val="0422FB0C"/>
    <w:rsid w:val="04411D32"/>
    <w:rsid w:val="04621CC5"/>
    <w:rsid w:val="046619C6"/>
    <w:rsid w:val="0478A1F2"/>
    <w:rsid w:val="047E5DCF"/>
    <w:rsid w:val="0496B1B2"/>
    <w:rsid w:val="049CCB84"/>
    <w:rsid w:val="04A24791"/>
    <w:rsid w:val="04BB7AC2"/>
    <w:rsid w:val="04D7C15B"/>
    <w:rsid w:val="04DA6FA8"/>
    <w:rsid w:val="04F78BF7"/>
    <w:rsid w:val="04FB9DF8"/>
    <w:rsid w:val="051235AA"/>
    <w:rsid w:val="052376E0"/>
    <w:rsid w:val="05275CE6"/>
    <w:rsid w:val="052C08C5"/>
    <w:rsid w:val="05333FF6"/>
    <w:rsid w:val="05457C54"/>
    <w:rsid w:val="054B06FB"/>
    <w:rsid w:val="055A592B"/>
    <w:rsid w:val="055B084A"/>
    <w:rsid w:val="057A0EC2"/>
    <w:rsid w:val="0594AA83"/>
    <w:rsid w:val="05A0C565"/>
    <w:rsid w:val="05A1FBD2"/>
    <w:rsid w:val="05B73080"/>
    <w:rsid w:val="05D587AE"/>
    <w:rsid w:val="05EEC153"/>
    <w:rsid w:val="06721435"/>
    <w:rsid w:val="067391BC"/>
    <w:rsid w:val="06ADA0EC"/>
    <w:rsid w:val="06C7CDD4"/>
    <w:rsid w:val="06E05361"/>
    <w:rsid w:val="06EB6573"/>
    <w:rsid w:val="07087C96"/>
    <w:rsid w:val="071A51EE"/>
    <w:rsid w:val="071D50B6"/>
    <w:rsid w:val="074D8EFE"/>
    <w:rsid w:val="0753A678"/>
    <w:rsid w:val="07A440B2"/>
    <w:rsid w:val="07A59AC8"/>
    <w:rsid w:val="07B6E8B4"/>
    <w:rsid w:val="07C66335"/>
    <w:rsid w:val="07CA6096"/>
    <w:rsid w:val="080B16D6"/>
    <w:rsid w:val="0812B089"/>
    <w:rsid w:val="08138A25"/>
    <w:rsid w:val="08173DDD"/>
    <w:rsid w:val="08261860"/>
    <w:rsid w:val="0827DE53"/>
    <w:rsid w:val="082D6294"/>
    <w:rsid w:val="0836B9C5"/>
    <w:rsid w:val="08572379"/>
    <w:rsid w:val="08740EB6"/>
    <w:rsid w:val="0894ACDD"/>
    <w:rsid w:val="0896A51B"/>
    <w:rsid w:val="08A31678"/>
    <w:rsid w:val="08A39752"/>
    <w:rsid w:val="08A3B20D"/>
    <w:rsid w:val="08A4F051"/>
    <w:rsid w:val="08A6CEAE"/>
    <w:rsid w:val="08B2F6AE"/>
    <w:rsid w:val="08B5E200"/>
    <w:rsid w:val="08BF5D11"/>
    <w:rsid w:val="08CE3072"/>
    <w:rsid w:val="08DDB646"/>
    <w:rsid w:val="08DE9104"/>
    <w:rsid w:val="08F40013"/>
    <w:rsid w:val="08FE11A2"/>
    <w:rsid w:val="0900A269"/>
    <w:rsid w:val="09174950"/>
    <w:rsid w:val="0946A00F"/>
    <w:rsid w:val="09610C4E"/>
    <w:rsid w:val="099BA1AD"/>
    <w:rsid w:val="09B41801"/>
    <w:rsid w:val="09C7B9B2"/>
    <w:rsid w:val="09C98BB3"/>
    <w:rsid w:val="09DEA6FF"/>
    <w:rsid w:val="0A224CF7"/>
    <w:rsid w:val="0A3EE6D9"/>
    <w:rsid w:val="0A406D1E"/>
    <w:rsid w:val="0A771E32"/>
    <w:rsid w:val="0A7C00E8"/>
    <w:rsid w:val="0A85AA2B"/>
    <w:rsid w:val="0AA3C911"/>
    <w:rsid w:val="0AAB4BB4"/>
    <w:rsid w:val="0ABA696F"/>
    <w:rsid w:val="0ADA2D97"/>
    <w:rsid w:val="0AFF7CD2"/>
    <w:rsid w:val="0B1270EC"/>
    <w:rsid w:val="0B3DB2EF"/>
    <w:rsid w:val="0B4A190F"/>
    <w:rsid w:val="0B6ACDD9"/>
    <w:rsid w:val="0B6C57D2"/>
    <w:rsid w:val="0BA18121"/>
    <w:rsid w:val="0BAD3E83"/>
    <w:rsid w:val="0BB7C387"/>
    <w:rsid w:val="0BE5C2FC"/>
    <w:rsid w:val="0BEDC311"/>
    <w:rsid w:val="0BFD0415"/>
    <w:rsid w:val="0C0BB44B"/>
    <w:rsid w:val="0C35F672"/>
    <w:rsid w:val="0C7D44B2"/>
    <w:rsid w:val="0CAA4823"/>
    <w:rsid w:val="0CC2B7A3"/>
    <w:rsid w:val="0CD02C10"/>
    <w:rsid w:val="0CEEAAC5"/>
    <w:rsid w:val="0D0FE9C4"/>
    <w:rsid w:val="0D170BA6"/>
    <w:rsid w:val="0D185D77"/>
    <w:rsid w:val="0D1DBFA4"/>
    <w:rsid w:val="0D30AF15"/>
    <w:rsid w:val="0D3F0BD6"/>
    <w:rsid w:val="0D664BB9"/>
    <w:rsid w:val="0D9B0694"/>
    <w:rsid w:val="0DB6CB8F"/>
    <w:rsid w:val="0DB9FEA7"/>
    <w:rsid w:val="0DCED71B"/>
    <w:rsid w:val="0DDAF66A"/>
    <w:rsid w:val="0DDDD26A"/>
    <w:rsid w:val="0DE0AA09"/>
    <w:rsid w:val="0DE71177"/>
    <w:rsid w:val="0DEE6025"/>
    <w:rsid w:val="0DF15452"/>
    <w:rsid w:val="0E0459F5"/>
    <w:rsid w:val="0E0DF5C7"/>
    <w:rsid w:val="0E122868"/>
    <w:rsid w:val="0E151896"/>
    <w:rsid w:val="0E31DE49"/>
    <w:rsid w:val="0E3E9F91"/>
    <w:rsid w:val="0E52F74E"/>
    <w:rsid w:val="0E6CC2B1"/>
    <w:rsid w:val="0E84787A"/>
    <w:rsid w:val="0E94E60C"/>
    <w:rsid w:val="0EA8FAFF"/>
    <w:rsid w:val="0EBEECDA"/>
    <w:rsid w:val="0ECC7F76"/>
    <w:rsid w:val="0ED45C86"/>
    <w:rsid w:val="0F27CB23"/>
    <w:rsid w:val="0F27E6D3"/>
    <w:rsid w:val="0F37A534"/>
    <w:rsid w:val="0F4D1528"/>
    <w:rsid w:val="0F8F13DA"/>
    <w:rsid w:val="0FA3A558"/>
    <w:rsid w:val="0FB161CC"/>
    <w:rsid w:val="0FB3F012"/>
    <w:rsid w:val="0FB4CB75"/>
    <w:rsid w:val="0FC1711B"/>
    <w:rsid w:val="0FF33438"/>
    <w:rsid w:val="0FF90782"/>
    <w:rsid w:val="0FFB085B"/>
    <w:rsid w:val="102A619D"/>
    <w:rsid w:val="104290FD"/>
    <w:rsid w:val="104DB049"/>
    <w:rsid w:val="1090453B"/>
    <w:rsid w:val="10FB0893"/>
    <w:rsid w:val="1104FC33"/>
    <w:rsid w:val="110F8407"/>
    <w:rsid w:val="1124ED38"/>
    <w:rsid w:val="11446AE3"/>
    <w:rsid w:val="114520D6"/>
    <w:rsid w:val="114896ED"/>
    <w:rsid w:val="1164D4A4"/>
    <w:rsid w:val="1179281F"/>
    <w:rsid w:val="11888FF5"/>
    <w:rsid w:val="118A5E54"/>
    <w:rsid w:val="1192EEF9"/>
    <w:rsid w:val="11CEF037"/>
    <w:rsid w:val="11E0DC66"/>
    <w:rsid w:val="11EAFC73"/>
    <w:rsid w:val="11EE9E1A"/>
    <w:rsid w:val="1222FBB1"/>
    <w:rsid w:val="12231291"/>
    <w:rsid w:val="122C159C"/>
    <w:rsid w:val="12366424"/>
    <w:rsid w:val="124DB49F"/>
    <w:rsid w:val="12539827"/>
    <w:rsid w:val="125765B2"/>
    <w:rsid w:val="12AFAD8E"/>
    <w:rsid w:val="1303EE20"/>
    <w:rsid w:val="132AD4FA"/>
    <w:rsid w:val="134056DA"/>
    <w:rsid w:val="137A7AB8"/>
    <w:rsid w:val="13F8D4F6"/>
    <w:rsid w:val="140BDAFD"/>
    <w:rsid w:val="1444E5D0"/>
    <w:rsid w:val="14834A7E"/>
    <w:rsid w:val="1493DA8A"/>
    <w:rsid w:val="14A753A9"/>
    <w:rsid w:val="14A8E39E"/>
    <w:rsid w:val="14AB52EA"/>
    <w:rsid w:val="14B810EE"/>
    <w:rsid w:val="14CA44DB"/>
    <w:rsid w:val="14DA27A7"/>
    <w:rsid w:val="14E4AA63"/>
    <w:rsid w:val="152FC4A2"/>
    <w:rsid w:val="1533BDC0"/>
    <w:rsid w:val="15536058"/>
    <w:rsid w:val="157575FA"/>
    <w:rsid w:val="1584D653"/>
    <w:rsid w:val="1584DD23"/>
    <w:rsid w:val="158CA542"/>
    <w:rsid w:val="15A6B241"/>
    <w:rsid w:val="15B328F4"/>
    <w:rsid w:val="15E670AB"/>
    <w:rsid w:val="15EB1459"/>
    <w:rsid w:val="1601CA9C"/>
    <w:rsid w:val="168614F7"/>
    <w:rsid w:val="16980C5B"/>
    <w:rsid w:val="1698DFA1"/>
    <w:rsid w:val="16A1174C"/>
    <w:rsid w:val="16B48396"/>
    <w:rsid w:val="16BF66CE"/>
    <w:rsid w:val="16D3C986"/>
    <w:rsid w:val="16D8F822"/>
    <w:rsid w:val="16EDA009"/>
    <w:rsid w:val="16FF5E05"/>
    <w:rsid w:val="1706E0EA"/>
    <w:rsid w:val="1707DD09"/>
    <w:rsid w:val="170A7A9D"/>
    <w:rsid w:val="17181F6E"/>
    <w:rsid w:val="1732F8B8"/>
    <w:rsid w:val="1733EDC0"/>
    <w:rsid w:val="174EB021"/>
    <w:rsid w:val="179B141B"/>
    <w:rsid w:val="17A08FF4"/>
    <w:rsid w:val="17C97B28"/>
    <w:rsid w:val="17D23F27"/>
    <w:rsid w:val="17D786B3"/>
    <w:rsid w:val="17EA733F"/>
    <w:rsid w:val="17EFE8CD"/>
    <w:rsid w:val="17F6C1FD"/>
    <w:rsid w:val="17FD41E5"/>
    <w:rsid w:val="18001049"/>
    <w:rsid w:val="1811C869"/>
    <w:rsid w:val="18366053"/>
    <w:rsid w:val="184C19FA"/>
    <w:rsid w:val="18543751"/>
    <w:rsid w:val="185B372F"/>
    <w:rsid w:val="18717117"/>
    <w:rsid w:val="1896A577"/>
    <w:rsid w:val="18CEC919"/>
    <w:rsid w:val="18D1C4AD"/>
    <w:rsid w:val="18D34AF1"/>
    <w:rsid w:val="18F797BA"/>
    <w:rsid w:val="18F83303"/>
    <w:rsid w:val="1903233A"/>
    <w:rsid w:val="1914EE00"/>
    <w:rsid w:val="192268A6"/>
    <w:rsid w:val="194EDEA9"/>
    <w:rsid w:val="19713D7B"/>
    <w:rsid w:val="198044E6"/>
    <w:rsid w:val="1982BF21"/>
    <w:rsid w:val="198309B5"/>
    <w:rsid w:val="198D45EC"/>
    <w:rsid w:val="1993D4D8"/>
    <w:rsid w:val="19C4D7B1"/>
    <w:rsid w:val="19CF88D1"/>
    <w:rsid w:val="19EC2458"/>
    <w:rsid w:val="19ED4129"/>
    <w:rsid w:val="1A0DB53A"/>
    <w:rsid w:val="1A1E13D3"/>
    <w:rsid w:val="1A32EFCD"/>
    <w:rsid w:val="1A428D52"/>
    <w:rsid w:val="1A8B6526"/>
    <w:rsid w:val="1A9FF563"/>
    <w:rsid w:val="1AAB9EAD"/>
    <w:rsid w:val="1ACF027D"/>
    <w:rsid w:val="1AD53BBF"/>
    <w:rsid w:val="1AD65062"/>
    <w:rsid w:val="1AD74C81"/>
    <w:rsid w:val="1B024D7B"/>
    <w:rsid w:val="1B1A946E"/>
    <w:rsid w:val="1B295FB6"/>
    <w:rsid w:val="1B35E6DF"/>
    <w:rsid w:val="1B4735BE"/>
    <w:rsid w:val="1B4F77CB"/>
    <w:rsid w:val="1B882BAA"/>
    <w:rsid w:val="1BE85B1E"/>
    <w:rsid w:val="1C0DC0C0"/>
    <w:rsid w:val="1C1DB472"/>
    <w:rsid w:val="1C2A6C4C"/>
    <w:rsid w:val="1C37EFAD"/>
    <w:rsid w:val="1C468C63"/>
    <w:rsid w:val="1C561A74"/>
    <w:rsid w:val="1C5E227B"/>
    <w:rsid w:val="1C605F4F"/>
    <w:rsid w:val="1C687939"/>
    <w:rsid w:val="1C781957"/>
    <w:rsid w:val="1C940F48"/>
    <w:rsid w:val="1C94F8DB"/>
    <w:rsid w:val="1CC53017"/>
    <w:rsid w:val="1CCF717C"/>
    <w:rsid w:val="1CE6E555"/>
    <w:rsid w:val="1CE9359B"/>
    <w:rsid w:val="1D11C099"/>
    <w:rsid w:val="1D701BCC"/>
    <w:rsid w:val="1DA7B876"/>
    <w:rsid w:val="1DB0F011"/>
    <w:rsid w:val="1DD40EE9"/>
    <w:rsid w:val="1DD50B08"/>
    <w:rsid w:val="1DDEFDE4"/>
    <w:rsid w:val="1DFCB68B"/>
    <w:rsid w:val="1E5237BE"/>
    <w:rsid w:val="1E5A24C7"/>
    <w:rsid w:val="1E6503A7"/>
    <w:rsid w:val="1E7B9C00"/>
    <w:rsid w:val="1EBF97E4"/>
    <w:rsid w:val="1EC70C4F"/>
    <w:rsid w:val="1EFF1FBE"/>
    <w:rsid w:val="1F5C88B8"/>
    <w:rsid w:val="1F7536DA"/>
    <w:rsid w:val="1F9C8D71"/>
    <w:rsid w:val="1FA8ACE2"/>
    <w:rsid w:val="1FB4397C"/>
    <w:rsid w:val="1FC1970C"/>
    <w:rsid w:val="1FC8874F"/>
    <w:rsid w:val="1FD32C47"/>
    <w:rsid w:val="1FE841B5"/>
    <w:rsid w:val="1FEEFB45"/>
    <w:rsid w:val="2004E105"/>
    <w:rsid w:val="20077CB6"/>
    <w:rsid w:val="20130936"/>
    <w:rsid w:val="201A713D"/>
    <w:rsid w:val="202574BC"/>
    <w:rsid w:val="20269DCE"/>
    <w:rsid w:val="2089023E"/>
    <w:rsid w:val="20BBE305"/>
    <w:rsid w:val="20CD2B05"/>
    <w:rsid w:val="21054ED8"/>
    <w:rsid w:val="2109B76D"/>
    <w:rsid w:val="211B16D2"/>
    <w:rsid w:val="215CC205"/>
    <w:rsid w:val="2167806B"/>
    <w:rsid w:val="218EE9EF"/>
    <w:rsid w:val="22102286"/>
    <w:rsid w:val="2220F35D"/>
    <w:rsid w:val="226C0CEC"/>
    <w:rsid w:val="22E52835"/>
    <w:rsid w:val="23014CA0"/>
    <w:rsid w:val="2305A58E"/>
    <w:rsid w:val="230C7DF6"/>
    <w:rsid w:val="230E06F5"/>
    <w:rsid w:val="235A25C7"/>
    <w:rsid w:val="237218A2"/>
    <w:rsid w:val="23761CFD"/>
    <w:rsid w:val="237F581B"/>
    <w:rsid w:val="239F63D5"/>
    <w:rsid w:val="23ABABFF"/>
    <w:rsid w:val="23BA8BCD"/>
    <w:rsid w:val="23D7A765"/>
    <w:rsid w:val="2424D350"/>
    <w:rsid w:val="242F530F"/>
    <w:rsid w:val="2448A7FD"/>
    <w:rsid w:val="244E9847"/>
    <w:rsid w:val="2454C40A"/>
    <w:rsid w:val="24725581"/>
    <w:rsid w:val="2488FB61"/>
    <w:rsid w:val="2489DB58"/>
    <w:rsid w:val="24CF277E"/>
    <w:rsid w:val="2500A176"/>
    <w:rsid w:val="2512ADFD"/>
    <w:rsid w:val="25285A7F"/>
    <w:rsid w:val="252E0246"/>
    <w:rsid w:val="253D1744"/>
    <w:rsid w:val="253F6E34"/>
    <w:rsid w:val="25457DB9"/>
    <w:rsid w:val="255483BA"/>
    <w:rsid w:val="255F8A23"/>
    <w:rsid w:val="25808F15"/>
    <w:rsid w:val="258B1A17"/>
    <w:rsid w:val="25ED6D3D"/>
    <w:rsid w:val="2604323C"/>
    <w:rsid w:val="2649C2DE"/>
    <w:rsid w:val="2650DCBC"/>
    <w:rsid w:val="266255BB"/>
    <w:rsid w:val="267431B9"/>
    <w:rsid w:val="26818DF3"/>
    <w:rsid w:val="269EC61C"/>
    <w:rsid w:val="26A7B835"/>
    <w:rsid w:val="26ACF7AE"/>
    <w:rsid w:val="26B8F5D7"/>
    <w:rsid w:val="26D21E34"/>
    <w:rsid w:val="2702E038"/>
    <w:rsid w:val="270BB159"/>
    <w:rsid w:val="2726EA78"/>
    <w:rsid w:val="2735725F"/>
    <w:rsid w:val="2758F693"/>
    <w:rsid w:val="27607C5F"/>
    <w:rsid w:val="279B73C4"/>
    <w:rsid w:val="27A4E99B"/>
    <w:rsid w:val="27B60E17"/>
    <w:rsid w:val="27BBB31A"/>
    <w:rsid w:val="27F6D1DF"/>
    <w:rsid w:val="27FA0C7E"/>
    <w:rsid w:val="2801F096"/>
    <w:rsid w:val="281CF01E"/>
    <w:rsid w:val="281F8619"/>
    <w:rsid w:val="283A5C75"/>
    <w:rsid w:val="284CE4E8"/>
    <w:rsid w:val="288B4003"/>
    <w:rsid w:val="2899FF71"/>
    <w:rsid w:val="28BFA8D6"/>
    <w:rsid w:val="28C2FDF2"/>
    <w:rsid w:val="28D93046"/>
    <w:rsid w:val="290F9E53"/>
    <w:rsid w:val="2922D75B"/>
    <w:rsid w:val="2924230C"/>
    <w:rsid w:val="293C8B02"/>
    <w:rsid w:val="29428E2D"/>
    <w:rsid w:val="294FFBB6"/>
    <w:rsid w:val="295A3AB4"/>
    <w:rsid w:val="298670C8"/>
    <w:rsid w:val="29CDD270"/>
    <w:rsid w:val="29EA3C96"/>
    <w:rsid w:val="29F006EE"/>
    <w:rsid w:val="29F97B82"/>
    <w:rsid w:val="29FEA681"/>
    <w:rsid w:val="2A0CE55C"/>
    <w:rsid w:val="2A19C316"/>
    <w:rsid w:val="2A208AAC"/>
    <w:rsid w:val="2A219811"/>
    <w:rsid w:val="2A4262ED"/>
    <w:rsid w:val="2A489059"/>
    <w:rsid w:val="2A4EA80E"/>
    <w:rsid w:val="2A5538D1"/>
    <w:rsid w:val="2A77EBBB"/>
    <w:rsid w:val="2A7C4071"/>
    <w:rsid w:val="2A9B89C8"/>
    <w:rsid w:val="2AAADD31"/>
    <w:rsid w:val="2AB8BC1E"/>
    <w:rsid w:val="2ABA1D13"/>
    <w:rsid w:val="2AC94484"/>
    <w:rsid w:val="2AEA7BEE"/>
    <w:rsid w:val="2B1884E3"/>
    <w:rsid w:val="2B38AA17"/>
    <w:rsid w:val="2B4C4D0A"/>
    <w:rsid w:val="2B5733FD"/>
    <w:rsid w:val="2B6237FD"/>
    <w:rsid w:val="2B6652DD"/>
    <w:rsid w:val="2B721403"/>
    <w:rsid w:val="2B78C53D"/>
    <w:rsid w:val="2B8068D1"/>
    <w:rsid w:val="2B8E232A"/>
    <w:rsid w:val="2B9A644A"/>
    <w:rsid w:val="2BA8FFAB"/>
    <w:rsid w:val="2BAD41F6"/>
    <w:rsid w:val="2BCEF18D"/>
    <w:rsid w:val="2BDBB078"/>
    <w:rsid w:val="2BDCE850"/>
    <w:rsid w:val="2BE65E3D"/>
    <w:rsid w:val="2BEC3D97"/>
    <w:rsid w:val="2C0BFEC6"/>
    <w:rsid w:val="2C167F74"/>
    <w:rsid w:val="2C2B8C9F"/>
    <w:rsid w:val="2C34D8FB"/>
    <w:rsid w:val="2C3A60D7"/>
    <w:rsid w:val="2C3FC44C"/>
    <w:rsid w:val="2C45B96C"/>
    <w:rsid w:val="2C4BEA5B"/>
    <w:rsid w:val="2C7E0823"/>
    <w:rsid w:val="2C839F8C"/>
    <w:rsid w:val="2C922A51"/>
    <w:rsid w:val="2C932670"/>
    <w:rsid w:val="2CA35A4E"/>
    <w:rsid w:val="2CB2254C"/>
    <w:rsid w:val="2CB3A7E9"/>
    <w:rsid w:val="2CECA526"/>
    <w:rsid w:val="2CFB6DE3"/>
    <w:rsid w:val="2D05BEAC"/>
    <w:rsid w:val="2D28375B"/>
    <w:rsid w:val="2D28C2BC"/>
    <w:rsid w:val="2D5721D0"/>
    <w:rsid w:val="2D7DFFBE"/>
    <w:rsid w:val="2D8CD993"/>
    <w:rsid w:val="2DD1F8D8"/>
    <w:rsid w:val="2DD87A93"/>
    <w:rsid w:val="2DF040B7"/>
    <w:rsid w:val="2E12DA91"/>
    <w:rsid w:val="2E1542A0"/>
    <w:rsid w:val="2E1BECF3"/>
    <w:rsid w:val="2E2F403A"/>
    <w:rsid w:val="2E3E33D1"/>
    <w:rsid w:val="2E45AB0C"/>
    <w:rsid w:val="2E5F5DE9"/>
    <w:rsid w:val="2E675F3E"/>
    <w:rsid w:val="2E6B2154"/>
    <w:rsid w:val="2E6F4D2A"/>
    <w:rsid w:val="2E84496D"/>
    <w:rsid w:val="2EB1AC78"/>
    <w:rsid w:val="2EB9EB66"/>
    <w:rsid w:val="2EBCF9B8"/>
    <w:rsid w:val="2EF2487D"/>
    <w:rsid w:val="2F06BD08"/>
    <w:rsid w:val="2F110187"/>
    <w:rsid w:val="2F1449CC"/>
    <w:rsid w:val="2F223E06"/>
    <w:rsid w:val="2F23F84B"/>
    <w:rsid w:val="2F339ED2"/>
    <w:rsid w:val="2F3A7EC8"/>
    <w:rsid w:val="2F3A8655"/>
    <w:rsid w:val="2F3B6E1E"/>
    <w:rsid w:val="2F5E221B"/>
    <w:rsid w:val="2F69DC9A"/>
    <w:rsid w:val="2F6C5B35"/>
    <w:rsid w:val="2F79F967"/>
    <w:rsid w:val="2F8ED69D"/>
    <w:rsid w:val="2F8F9A88"/>
    <w:rsid w:val="2F92A429"/>
    <w:rsid w:val="2FC90586"/>
    <w:rsid w:val="2FD17ACE"/>
    <w:rsid w:val="2FDEFC87"/>
    <w:rsid w:val="2FE5844F"/>
    <w:rsid w:val="2FE75A1B"/>
    <w:rsid w:val="30065CBE"/>
    <w:rsid w:val="302445E8"/>
    <w:rsid w:val="30267AA7"/>
    <w:rsid w:val="3045062A"/>
    <w:rsid w:val="304D1AB1"/>
    <w:rsid w:val="30617D79"/>
    <w:rsid w:val="30B4CF13"/>
    <w:rsid w:val="30C1B153"/>
    <w:rsid w:val="30C7A818"/>
    <w:rsid w:val="30D1ABC0"/>
    <w:rsid w:val="30EB508C"/>
    <w:rsid w:val="310D13A4"/>
    <w:rsid w:val="311E8E22"/>
    <w:rsid w:val="31201CA4"/>
    <w:rsid w:val="31562285"/>
    <w:rsid w:val="31619374"/>
    <w:rsid w:val="316FF430"/>
    <w:rsid w:val="317100F6"/>
    <w:rsid w:val="3186EACE"/>
    <w:rsid w:val="31B182CF"/>
    <w:rsid w:val="31B42885"/>
    <w:rsid w:val="31C73724"/>
    <w:rsid w:val="31C8165E"/>
    <w:rsid w:val="31C97D81"/>
    <w:rsid w:val="31DA2348"/>
    <w:rsid w:val="32260D44"/>
    <w:rsid w:val="32443923"/>
    <w:rsid w:val="32583ECB"/>
    <w:rsid w:val="32716728"/>
    <w:rsid w:val="3280128C"/>
    <w:rsid w:val="32895F9A"/>
    <w:rsid w:val="329C5C1D"/>
    <w:rsid w:val="32A11DA0"/>
    <w:rsid w:val="32A1871C"/>
    <w:rsid w:val="32B0C60A"/>
    <w:rsid w:val="32B46126"/>
    <w:rsid w:val="32F2D7D5"/>
    <w:rsid w:val="330E787E"/>
    <w:rsid w:val="3315324D"/>
    <w:rsid w:val="33186B94"/>
    <w:rsid w:val="334705D6"/>
    <w:rsid w:val="3360E266"/>
    <w:rsid w:val="336AEB97"/>
    <w:rsid w:val="336BD445"/>
    <w:rsid w:val="337423A2"/>
    <w:rsid w:val="338206F9"/>
    <w:rsid w:val="3385DC69"/>
    <w:rsid w:val="338763F2"/>
    <w:rsid w:val="33A1D4F9"/>
    <w:rsid w:val="33C0B83E"/>
    <w:rsid w:val="33DA5052"/>
    <w:rsid w:val="33E729BE"/>
    <w:rsid w:val="33F4693B"/>
    <w:rsid w:val="3466FDEA"/>
    <w:rsid w:val="346E02D2"/>
    <w:rsid w:val="347501C5"/>
    <w:rsid w:val="3484A901"/>
    <w:rsid w:val="349120CB"/>
    <w:rsid w:val="34AC4170"/>
    <w:rsid w:val="34BA935D"/>
    <w:rsid w:val="34BABA26"/>
    <w:rsid w:val="34C4C449"/>
    <w:rsid w:val="34E37C44"/>
    <w:rsid w:val="350902C5"/>
    <w:rsid w:val="350BAFB5"/>
    <w:rsid w:val="351D4205"/>
    <w:rsid w:val="351D99DC"/>
    <w:rsid w:val="35230CA5"/>
    <w:rsid w:val="353716E0"/>
    <w:rsid w:val="353AE3CE"/>
    <w:rsid w:val="356AF8AE"/>
    <w:rsid w:val="357620B3"/>
    <w:rsid w:val="359D778A"/>
    <w:rsid w:val="35A2E169"/>
    <w:rsid w:val="35ADC6EB"/>
    <w:rsid w:val="35B16A33"/>
    <w:rsid w:val="35BA74DA"/>
    <w:rsid w:val="35BCD1DC"/>
    <w:rsid w:val="35E252F0"/>
    <w:rsid w:val="35E2653A"/>
    <w:rsid w:val="35E70539"/>
    <w:rsid w:val="35EBAFF0"/>
    <w:rsid w:val="35ED90F3"/>
    <w:rsid w:val="361FCC50"/>
    <w:rsid w:val="36250F39"/>
    <w:rsid w:val="363B2D45"/>
    <w:rsid w:val="3645FDD9"/>
    <w:rsid w:val="364860A2"/>
    <w:rsid w:val="366389FB"/>
    <w:rsid w:val="3671AE49"/>
    <w:rsid w:val="3681FE9D"/>
    <w:rsid w:val="36B10274"/>
    <w:rsid w:val="36C91C77"/>
    <w:rsid w:val="36CBE31F"/>
    <w:rsid w:val="370720AA"/>
    <w:rsid w:val="371D3DBA"/>
    <w:rsid w:val="373F157F"/>
    <w:rsid w:val="37463673"/>
    <w:rsid w:val="375D77CC"/>
    <w:rsid w:val="3764F019"/>
    <w:rsid w:val="377C2F3C"/>
    <w:rsid w:val="378D423C"/>
    <w:rsid w:val="379DB60E"/>
    <w:rsid w:val="37A95F27"/>
    <w:rsid w:val="37D1E863"/>
    <w:rsid w:val="37D1E89B"/>
    <w:rsid w:val="37D903E0"/>
    <w:rsid w:val="37DC04F1"/>
    <w:rsid w:val="38436A84"/>
    <w:rsid w:val="385D1AD9"/>
    <w:rsid w:val="38731FCC"/>
    <w:rsid w:val="3892EDC9"/>
    <w:rsid w:val="38A45F9E"/>
    <w:rsid w:val="38B057BF"/>
    <w:rsid w:val="38B39ADB"/>
    <w:rsid w:val="38BF5202"/>
    <w:rsid w:val="38C0EB2B"/>
    <w:rsid w:val="38C16422"/>
    <w:rsid w:val="38F7A043"/>
    <w:rsid w:val="391CA6A2"/>
    <w:rsid w:val="3934D7DA"/>
    <w:rsid w:val="39558CBE"/>
    <w:rsid w:val="395784FC"/>
    <w:rsid w:val="39A39783"/>
    <w:rsid w:val="39BAD872"/>
    <w:rsid w:val="39C4EC34"/>
    <w:rsid w:val="39DB297D"/>
    <w:rsid w:val="39E3AE90"/>
    <w:rsid w:val="3A726518"/>
    <w:rsid w:val="3A74E728"/>
    <w:rsid w:val="3A769932"/>
    <w:rsid w:val="3A85A637"/>
    <w:rsid w:val="3AA5C2C4"/>
    <w:rsid w:val="3AA7D773"/>
    <w:rsid w:val="3AAB71FC"/>
    <w:rsid w:val="3AEB6707"/>
    <w:rsid w:val="3AFD1584"/>
    <w:rsid w:val="3B3123B9"/>
    <w:rsid w:val="3B54B1D9"/>
    <w:rsid w:val="3B5A83FA"/>
    <w:rsid w:val="3B5DBDCD"/>
    <w:rsid w:val="3B83D869"/>
    <w:rsid w:val="3BC919C3"/>
    <w:rsid w:val="3BCD2C83"/>
    <w:rsid w:val="3BE44815"/>
    <w:rsid w:val="3BEDE6B5"/>
    <w:rsid w:val="3BF0AEDD"/>
    <w:rsid w:val="3C047662"/>
    <w:rsid w:val="3C10B789"/>
    <w:rsid w:val="3C3F4DE7"/>
    <w:rsid w:val="3C509E8C"/>
    <w:rsid w:val="3C7914B7"/>
    <w:rsid w:val="3C8D2D80"/>
    <w:rsid w:val="3CCE044A"/>
    <w:rsid w:val="3CDF3BF9"/>
    <w:rsid w:val="3CF98E2E"/>
    <w:rsid w:val="3CF9A1E2"/>
    <w:rsid w:val="3CFED130"/>
    <w:rsid w:val="3D02C8F0"/>
    <w:rsid w:val="3D07B686"/>
    <w:rsid w:val="3D32D3FA"/>
    <w:rsid w:val="3D5029B3"/>
    <w:rsid w:val="3D852357"/>
    <w:rsid w:val="3D928BA7"/>
    <w:rsid w:val="3DA41E9C"/>
    <w:rsid w:val="3DACD88F"/>
    <w:rsid w:val="3DB5AC57"/>
    <w:rsid w:val="3DC80228"/>
    <w:rsid w:val="3DDBE0AB"/>
    <w:rsid w:val="3DE75956"/>
    <w:rsid w:val="3DFB0602"/>
    <w:rsid w:val="3E25A724"/>
    <w:rsid w:val="3E31CC9A"/>
    <w:rsid w:val="3E8252B8"/>
    <w:rsid w:val="3E957243"/>
    <w:rsid w:val="3EAC0A71"/>
    <w:rsid w:val="3EAE86EC"/>
    <w:rsid w:val="3EB58AC9"/>
    <w:rsid w:val="3EE7FC60"/>
    <w:rsid w:val="3F0E0EE8"/>
    <w:rsid w:val="3F379294"/>
    <w:rsid w:val="3F46CF7D"/>
    <w:rsid w:val="3F7FCCBB"/>
    <w:rsid w:val="3FA12501"/>
    <w:rsid w:val="3FAE079B"/>
    <w:rsid w:val="3FBBDA3D"/>
    <w:rsid w:val="40012F24"/>
    <w:rsid w:val="401E2319"/>
    <w:rsid w:val="40AF8F0C"/>
    <w:rsid w:val="40B54894"/>
    <w:rsid w:val="40C0B091"/>
    <w:rsid w:val="40C7FEA4"/>
    <w:rsid w:val="40FF1565"/>
    <w:rsid w:val="411397EF"/>
    <w:rsid w:val="4128370C"/>
    <w:rsid w:val="412C0D8D"/>
    <w:rsid w:val="412E2CA5"/>
    <w:rsid w:val="41723034"/>
    <w:rsid w:val="418B1BD7"/>
    <w:rsid w:val="418D4351"/>
    <w:rsid w:val="418FD37A"/>
    <w:rsid w:val="41C3B61D"/>
    <w:rsid w:val="41D6E380"/>
    <w:rsid w:val="41EA1C33"/>
    <w:rsid w:val="41EF0FCC"/>
    <w:rsid w:val="4206766A"/>
    <w:rsid w:val="420DB325"/>
    <w:rsid w:val="421F32EA"/>
    <w:rsid w:val="4225D57C"/>
    <w:rsid w:val="422C2871"/>
    <w:rsid w:val="4239AE2F"/>
    <w:rsid w:val="423B1166"/>
    <w:rsid w:val="424ADE79"/>
    <w:rsid w:val="4251EEF2"/>
    <w:rsid w:val="42534CF3"/>
    <w:rsid w:val="425C80F2"/>
    <w:rsid w:val="425F5F3B"/>
    <w:rsid w:val="4287BD0B"/>
    <w:rsid w:val="428E7285"/>
    <w:rsid w:val="428FE33B"/>
    <w:rsid w:val="42A876D9"/>
    <w:rsid w:val="42A9646C"/>
    <w:rsid w:val="42B3F813"/>
    <w:rsid w:val="42C25D38"/>
    <w:rsid w:val="42F4D1A2"/>
    <w:rsid w:val="4317C865"/>
    <w:rsid w:val="432738BE"/>
    <w:rsid w:val="433547F2"/>
    <w:rsid w:val="4370D0EC"/>
    <w:rsid w:val="439D3899"/>
    <w:rsid w:val="439F4C1A"/>
    <w:rsid w:val="43AB3070"/>
    <w:rsid w:val="43C0702E"/>
    <w:rsid w:val="43C1FDC1"/>
    <w:rsid w:val="43CA45E4"/>
    <w:rsid w:val="43EE2E26"/>
    <w:rsid w:val="43F464DB"/>
    <w:rsid w:val="43F9522E"/>
    <w:rsid w:val="43FF3727"/>
    <w:rsid w:val="4418EDEA"/>
    <w:rsid w:val="44247BB1"/>
    <w:rsid w:val="44272704"/>
    <w:rsid w:val="442C6CCD"/>
    <w:rsid w:val="444CA50A"/>
    <w:rsid w:val="445E321A"/>
    <w:rsid w:val="44661393"/>
    <w:rsid w:val="447B2D13"/>
    <w:rsid w:val="449CA7CD"/>
    <w:rsid w:val="449D4FD8"/>
    <w:rsid w:val="44A15F9C"/>
    <w:rsid w:val="451D08BF"/>
    <w:rsid w:val="45268EEF"/>
    <w:rsid w:val="4584752F"/>
    <w:rsid w:val="45932595"/>
    <w:rsid w:val="45D8862A"/>
    <w:rsid w:val="45EE1220"/>
    <w:rsid w:val="45F278CB"/>
    <w:rsid w:val="46180977"/>
    <w:rsid w:val="461C051C"/>
    <w:rsid w:val="46347023"/>
    <w:rsid w:val="46388248"/>
    <w:rsid w:val="4691FFEE"/>
    <w:rsid w:val="469FA925"/>
    <w:rsid w:val="46A07074"/>
    <w:rsid w:val="46A1FCAE"/>
    <w:rsid w:val="46A7F47E"/>
    <w:rsid w:val="46D0DE17"/>
    <w:rsid w:val="46EEC047"/>
    <w:rsid w:val="46EF2B5C"/>
    <w:rsid w:val="4719268B"/>
    <w:rsid w:val="47235E2F"/>
    <w:rsid w:val="47297C1C"/>
    <w:rsid w:val="47306345"/>
    <w:rsid w:val="477315A3"/>
    <w:rsid w:val="478C45E1"/>
    <w:rsid w:val="47ADBB3F"/>
    <w:rsid w:val="47D40B2B"/>
    <w:rsid w:val="47F29163"/>
    <w:rsid w:val="4814A445"/>
    <w:rsid w:val="482BD464"/>
    <w:rsid w:val="48368D6D"/>
    <w:rsid w:val="483DB9E5"/>
    <w:rsid w:val="4850802D"/>
    <w:rsid w:val="486AED62"/>
    <w:rsid w:val="489E9363"/>
    <w:rsid w:val="48BD54D9"/>
    <w:rsid w:val="48D70EF5"/>
    <w:rsid w:val="48F2F04F"/>
    <w:rsid w:val="49079890"/>
    <w:rsid w:val="49114E7C"/>
    <w:rsid w:val="49131B05"/>
    <w:rsid w:val="49330290"/>
    <w:rsid w:val="493D5930"/>
    <w:rsid w:val="494783ED"/>
    <w:rsid w:val="497048CB"/>
    <w:rsid w:val="49997436"/>
    <w:rsid w:val="49ACF773"/>
    <w:rsid w:val="49AEF77A"/>
    <w:rsid w:val="49B21EA8"/>
    <w:rsid w:val="49B5AEF9"/>
    <w:rsid w:val="4A0F0F04"/>
    <w:rsid w:val="4A2A44CF"/>
    <w:rsid w:val="4A4AA28D"/>
    <w:rsid w:val="4A606F9A"/>
    <w:rsid w:val="4A659A99"/>
    <w:rsid w:val="4A68FE92"/>
    <w:rsid w:val="4A8B3B22"/>
    <w:rsid w:val="4A9C17CF"/>
    <w:rsid w:val="4AA8747C"/>
    <w:rsid w:val="4AB27E13"/>
    <w:rsid w:val="4AB8C852"/>
    <w:rsid w:val="4ABB4B52"/>
    <w:rsid w:val="4ACD1AD9"/>
    <w:rsid w:val="4B144D1E"/>
    <w:rsid w:val="4B159535"/>
    <w:rsid w:val="4B229CE1"/>
    <w:rsid w:val="4B28C477"/>
    <w:rsid w:val="4B28FD1D"/>
    <w:rsid w:val="4B3E780F"/>
    <w:rsid w:val="4B40F22B"/>
    <w:rsid w:val="4B578B74"/>
    <w:rsid w:val="4B57C457"/>
    <w:rsid w:val="4B627907"/>
    <w:rsid w:val="4B8DDEAA"/>
    <w:rsid w:val="4BA3A840"/>
    <w:rsid w:val="4BAE6062"/>
    <w:rsid w:val="4BB8E2CD"/>
    <w:rsid w:val="4BFCED3F"/>
    <w:rsid w:val="4C4884FE"/>
    <w:rsid w:val="4C4D73DB"/>
    <w:rsid w:val="4C5862E4"/>
    <w:rsid w:val="4C5A97A0"/>
    <w:rsid w:val="4C5DA085"/>
    <w:rsid w:val="4C605394"/>
    <w:rsid w:val="4C754B66"/>
    <w:rsid w:val="4C993593"/>
    <w:rsid w:val="4C9A35CF"/>
    <w:rsid w:val="4C9AE3B2"/>
    <w:rsid w:val="4CA5F9FE"/>
    <w:rsid w:val="4CC1D137"/>
    <w:rsid w:val="4CEDD381"/>
    <w:rsid w:val="4D028887"/>
    <w:rsid w:val="4D13B5D1"/>
    <w:rsid w:val="4D28DA55"/>
    <w:rsid w:val="4D4B2CE2"/>
    <w:rsid w:val="4D4CE709"/>
    <w:rsid w:val="4D56EBAF"/>
    <w:rsid w:val="4D63B2FF"/>
    <w:rsid w:val="4D7CA973"/>
    <w:rsid w:val="4D9F38A3"/>
    <w:rsid w:val="4DA7D969"/>
    <w:rsid w:val="4DAC1BFF"/>
    <w:rsid w:val="4DC1A145"/>
    <w:rsid w:val="4DEACAA0"/>
    <w:rsid w:val="4DEE4817"/>
    <w:rsid w:val="4DF242ED"/>
    <w:rsid w:val="4E32E46F"/>
    <w:rsid w:val="4E3F1EAB"/>
    <w:rsid w:val="4E4B17A0"/>
    <w:rsid w:val="4E6B2B72"/>
    <w:rsid w:val="4E6CE559"/>
    <w:rsid w:val="4E6EAD78"/>
    <w:rsid w:val="4EB28731"/>
    <w:rsid w:val="4ED95C2D"/>
    <w:rsid w:val="4F2648DC"/>
    <w:rsid w:val="4F30F009"/>
    <w:rsid w:val="4F31CFFB"/>
    <w:rsid w:val="4F3BAAC6"/>
    <w:rsid w:val="4F664013"/>
    <w:rsid w:val="4F6CCB95"/>
    <w:rsid w:val="4F7B1CEA"/>
    <w:rsid w:val="4F7BCC09"/>
    <w:rsid w:val="4F91CD38"/>
    <w:rsid w:val="4F9B2B1B"/>
    <w:rsid w:val="4FC45E63"/>
    <w:rsid w:val="4FE0B6D9"/>
    <w:rsid w:val="4FE371C5"/>
    <w:rsid w:val="4FFE9A73"/>
    <w:rsid w:val="5008B5BA"/>
    <w:rsid w:val="500D60B6"/>
    <w:rsid w:val="50220EC5"/>
    <w:rsid w:val="5025A667"/>
    <w:rsid w:val="502ADA75"/>
    <w:rsid w:val="50571305"/>
    <w:rsid w:val="506E0F1D"/>
    <w:rsid w:val="5081D185"/>
    <w:rsid w:val="508AD8BE"/>
    <w:rsid w:val="50A173D9"/>
    <w:rsid w:val="50AB0BBE"/>
    <w:rsid w:val="50ACD1B1"/>
    <w:rsid w:val="50D77B27"/>
    <w:rsid w:val="5129E3AF"/>
    <w:rsid w:val="512B2812"/>
    <w:rsid w:val="516EA7CD"/>
    <w:rsid w:val="51E12752"/>
    <w:rsid w:val="51EBFCDD"/>
    <w:rsid w:val="522FB3B3"/>
    <w:rsid w:val="523CFBE2"/>
    <w:rsid w:val="523D443A"/>
    <w:rsid w:val="5246DC1F"/>
    <w:rsid w:val="52497364"/>
    <w:rsid w:val="5257A9E2"/>
    <w:rsid w:val="5260CB90"/>
    <w:rsid w:val="52997555"/>
    <w:rsid w:val="529A835B"/>
    <w:rsid w:val="52A5D8E3"/>
    <w:rsid w:val="52C5B410"/>
    <w:rsid w:val="52DBDC04"/>
    <w:rsid w:val="52DEF7A9"/>
    <w:rsid w:val="52E349C0"/>
    <w:rsid w:val="52E36126"/>
    <w:rsid w:val="52F0153A"/>
    <w:rsid w:val="52F9CACE"/>
    <w:rsid w:val="53184DF9"/>
    <w:rsid w:val="535C4482"/>
    <w:rsid w:val="53A2B761"/>
    <w:rsid w:val="53AF4F1A"/>
    <w:rsid w:val="53B87628"/>
    <w:rsid w:val="53CC8A47"/>
    <w:rsid w:val="53CD657D"/>
    <w:rsid w:val="53D3D4B4"/>
    <w:rsid w:val="53D54291"/>
    <w:rsid w:val="53DB18B2"/>
    <w:rsid w:val="53E531DF"/>
    <w:rsid w:val="5411D118"/>
    <w:rsid w:val="542F9460"/>
    <w:rsid w:val="544B8ED5"/>
    <w:rsid w:val="5462C8D4"/>
    <w:rsid w:val="54951185"/>
    <w:rsid w:val="54AC920A"/>
    <w:rsid w:val="54BDE97C"/>
    <w:rsid w:val="54CEFB86"/>
    <w:rsid w:val="54D59015"/>
    <w:rsid w:val="54E30173"/>
    <w:rsid w:val="54E5233B"/>
    <w:rsid w:val="54ECBF06"/>
    <w:rsid w:val="54F0DEBB"/>
    <w:rsid w:val="54F74222"/>
    <w:rsid w:val="552E3451"/>
    <w:rsid w:val="5543FC3E"/>
    <w:rsid w:val="55522B11"/>
    <w:rsid w:val="557BF0C7"/>
    <w:rsid w:val="5586C3D4"/>
    <w:rsid w:val="558BA3E6"/>
    <w:rsid w:val="55BA9001"/>
    <w:rsid w:val="55D20788"/>
    <w:rsid w:val="55D4A98D"/>
    <w:rsid w:val="55D6C9C8"/>
    <w:rsid w:val="55DA49CF"/>
    <w:rsid w:val="563BBEED"/>
    <w:rsid w:val="56447C9E"/>
    <w:rsid w:val="564E7C8A"/>
    <w:rsid w:val="56C1B0BC"/>
    <w:rsid w:val="56D01814"/>
    <w:rsid w:val="56DA97FD"/>
    <w:rsid w:val="56E9351A"/>
    <w:rsid w:val="57025D77"/>
    <w:rsid w:val="572B1209"/>
    <w:rsid w:val="572BB71F"/>
    <w:rsid w:val="57317E07"/>
    <w:rsid w:val="5732D737"/>
    <w:rsid w:val="5745301B"/>
    <w:rsid w:val="575774B7"/>
    <w:rsid w:val="5775D036"/>
    <w:rsid w:val="57765BA2"/>
    <w:rsid w:val="577FA9DE"/>
    <w:rsid w:val="57AA6AE5"/>
    <w:rsid w:val="57D80D41"/>
    <w:rsid w:val="57D87DE4"/>
    <w:rsid w:val="57E12FC5"/>
    <w:rsid w:val="57EB9A4C"/>
    <w:rsid w:val="57EF9ADA"/>
    <w:rsid w:val="57FA9F42"/>
    <w:rsid w:val="581CC3FD"/>
    <w:rsid w:val="5833B1B4"/>
    <w:rsid w:val="5846DE96"/>
    <w:rsid w:val="5855929B"/>
    <w:rsid w:val="585639D5"/>
    <w:rsid w:val="585D6D53"/>
    <w:rsid w:val="5892B8D6"/>
    <w:rsid w:val="58C30AAF"/>
    <w:rsid w:val="58C4FD46"/>
    <w:rsid w:val="58D2A3A7"/>
    <w:rsid w:val="58D4227B"/>
    <w:rsid w:val="58E1878E"/>
    <w:rsid w:val="59251B50"/>
    <w:rsid w:val="59488EE2"/>
    <w:rsid w:val="595E903E"/>
    <w:rsid w:val="595E945B"/>
    <w:rsid w:val="596DBFFF"/>
    <w:rsid w:val="59737F89"/>
    <w:rsid w:val="59BABA15"/>
    <w:rsid w:val="5A0ABAB0"/>
    <w:rsid w:val="5A406899"/>
    <w:rsid w:val="5A4C6B99"/>
    <w:rsid w:val="5A532BB4"/>
    <w:rsid w:val="5A5625DF"/>
    <w:rsid w:val="5A5B72C9"/>
    <w:rsid w:val="5A61EC55"/>
    <w:rsid w:val="5A6A369A"/>
    <w:rsid w:val="5A9C5FEC"/>
    <w:rsid w:val="5AA1A7FC"/>
    <w:rsid w:val="5AF1078E"/>
    <w:rsid w:val="5B18F5C1"/>
    <w:rsid w:val="5B61A961"/>
    <w:rsid w:val="5B69379F"/>
    <w:rsid w:val="5B6F90AA"/>
    <w:rsid w:val="5B9E3645"/>
    <w:rsid w:val="5BAA5FB0"/>
    <w:rsid w:val="5BBA5EBF"/>
    <w:rsid w:val="5BD7A864"/>
    <w:rsid w:val="5BDCDCFB"/>
    <w:rsid w:val="5BE91190"/>
    <w:rsid w:val="5BF382E9"/>
    <w:rsid w:val="5C1A2DCE"/>
    <w:rsid w:val="5C2CD8D8"/>
    <w:rsid w:val="5C2E113E"/>
    <w:rsid w:val="5C87F816"/>
    <w:rsid w:val="5C9B9DC5"/>
    <w:rsid w:val="5CA55C4B"/>
    <w:rsid w:val="5CBD7622"/>
    <w:rsid w:val="5CDE6C8F"/>
    <w:rsid w:val="5D04FCA9"/>
    <w:rsid w:val="5D0B610B"/>
    <w:rsid w:val="5D0D8854"/>
    <w:rsid w:val="5D2DD6FC"/>
    <w:rsid w:val="5D4008F3"/>
    <w:rsid w:val="5D791DC3"/>
    <w:rsid w:val="5D86EA9C"/>
    <w:rsid w:val="5D93BF56"/>
    <w:rsid w:val="5D949C8A"/>
    <w:rsid w:val="5D95C9EC"/>
    <w:rsid w:val="5D9A5697"/>
    <w:rsid w:val="5DA2FBD3"/>
    <w:rsid w:val="5DD60E1F"/>
    <w:rsid w:val="5E02F358"/>
    <w:rsid w:val="5E28044F"/>
    <w:rsid w:val="5E28A850"/>
    <w:rsid w:val="5E649383"/>
    <w:rsid w:val="5E667C3D"/>
    <w:rsid w:val="5E86CA8F"/>
    <w:rsid w:val="5EA496D2"/>
    <w:rsid w:val="5EAD49BC"/>
    <w:rsid w:val="5EB36A14"/>
    <w:rsid w:val="5EB4D7CA"/>
    <w:rsid w:val="5EB89581"/>
    <w:rsid w:val="5F04F6A1"/>
    <w:rsid w:val="5F23439C"/>
    <w:rsid w:val="5F33B839"/>
    <w:rsid w:val="5F3AC1EE"/>
    <w:rsid w:val="5F6271D2"/>
    <w:rsid w:val="5F677516"/>
    <w:rsid w:val="5F71DE80"/>
    <w:rsid w:val="5F845163"/>
    <w:rsid w:val="5F8F11E7"/>
    <w:rsid w:val="5FA441F3"/>
    <w:rsid w:val="5FBBB3C7"/>
    <w:rsid w:val="5FC03838"/>
    <w:rsid w:val="5FCE7F31"/>
    <w:rsid w:val="5FD152E3"/>
    <w:rsid w:val="5FD6C13E"/>
    <w:rsid w:val="5FD9B3E1"/>
    <w:rsid w:val="5FF31359"/>
    <w:rsid w:val="600035ED"/>
    <w:rsid w:val="605032CC"/>
    <w:rsid w:val="607815C4"/>
    <w:rsid w:val="608074DC"/>
    <w:rsid w:val="6086B533"/>
    <w:rsid w:val="608AAAF4"/>
    <w:rsid w:val="6096BBC7"/>
    <w:rsid w:val="60D9D570"/>
    <w:rsid w:val="60DE9ED5"/>
    <w:rsid w:val="60EB1BD6"/>
    <w:rsid w:val="60F7A218"/>
    <w:rsid w:val="60FE5BFE"/>
    <w:rsid w:val="613AA5E8"/>
    <w:rsid w:val="61423179"/>
    <w:rsid w:val="61528D0F"/>
    <w:rsid w:val="6184CB97"/>
    <w:rsid w:val="61C16B9D"/>
    <w:rsid w:val="61EF93C5"/>
    <w:rsid w:val="61FF6330"/>
    <w:rsid w:val="62376792"/>
    <w:rsid w:val="62433B23"/>
    <w:rsid w:val="62494B69"/>
    <w:rsid w:val="6254EBFA"/>
    <w:rsid w:val="626C8D4E"/>
    <w:rsid w:val="626D6A82"/>
    <w:rsid w:val="627046F5"/>
    <w:rsid w:val="6296B372"/>
    <w:rsid w:val="62C2C4C6"/>
    <w:rsid w:val="62CA5ADE"/>
    <w:rsid w:val="62EC1657"/>
    <w:rsid w:val="62ED89BB"/>
    <w:rsid w:val="630667F3"/>
    <w:rsid w:val="63284E82"/>
    <w:rsid w:val="6351DADF"/>
    <w:rsid w:val="6363EFFC"/>
    <w:rsid w:val="639582CA"/>
    <w:rsid w:val="63B2B5A5"/>
    <w:rsid w:val="63B56D78"/>
    <w:rsid w:val="63D41DB1"/>
    <w:rsid w:val="63D4C625"/>
    <w:rsid w:val="63EF3865"/>
    <w:rsid w:val="63F316F3"/>
    <w:rsid w:val="63F659AA"/>
    <w:rsid w:val="640CE817"/>
    <w:rsid w:val="6415ABA9"/>
    <w:rsid w:val="641742B4"/>
    <w:rsid w:val="643114DC"/>
    <w:rsid w:val="644F182F"/>
    <w:rsid w:val="64676868"/>
    <w:rsid w:val="646FB1DC"/>
    <w:rsid w:val="64703C48"/>
    <w:rsid w:val="6480DA24"/>
    <w:rsid w:val="6488DA39"/>
    <w:rsid w:val="64D91A21"/>
    <w:rsid w:val="64EC8DC2"/>
    <w:rsid w:val="64F90C5F"/>
    <w:rsid w:val="64FDFFB6"/>
    <w:rsid w:val="65161C7B"/>
    <w:rsid w:val="65195CB5"/>
    <w:rsid w:val="652A991E"/>
    <w:rsid w:val="65831B40"/>
    <w:rsid w:val="658975D6"/>
    <w:rsid w:val="659DEE55"/>
    <w:rsid w:val="65A841C6"/>
    <w:rsid w:val="65B61445"/>
    <w:rsid w:val="661047A5"/>
    <w:rsid w:val="66138377"/>
    <w:rsid w:val="6624999A"/>
    <w:rsid w:val="6628FC8D"/>
    <w:rsid w:val="664A0674"/>
    <w:rsid w:val="6658B36C"/>
    <w:rsid w:val="668FE492"/>
    <w:rsid w:val="66990BA0"/>
    <w:rsid w:val="669F1F9A"/>
    <w:rsid w:val="66BDE481"/>
    <w:rsid w:val="66D38682"/>
    <w:rsid w:val="66E93C2C"/>
    <w:rsid w:val="6703C3E3"/>
    <w:rsid w:val="670E54CB"/>
    <w:rsid w:val="671A59F2"/>
    <w:rsid w:val="6732D294"/>
    <w:rsid w:val="674BFFAD"/>
    <w:rsid w:val="6783690D"/>
    <w:rsid w:val="6786870A"/>
    <w:rsid w:val="678F6348"/>
    <w:rsid w:val="679A2AE2"/>
    <w:rsid w:val="679B8C13"/>
    <w:rsid w:val="67A86554"/>
    <w:rsid w:val="67B693A2"/>
    <w:rsid w:val="67C07AFB"/>
    <w:rsid w:val="67C2E2ED"/>
    <w:rsid w:val="67CAC936"/>
    <w:rsid w:val="67DD3264"/>
    <w:rsid w:val="67FDBAA6"/>
    <w:rsid w:val="683AB1B8"/>
    <w:rsid w:val="684ECE8A"/>
    <w:rsid w:val="68581FA5"/>
    <w:rsid w:val="6874A1A8"/>
    <w:rsid w:val="68834EF5"/>
    <w:rsid w:val="688AA9E4"/>
    <w:rsid w:val="689B1591"/>
    <w:rsid w:val="68C2F321"/>
    <w:rsid w:val="68CD7A4D"/>
    <w:rsid w:val="68E0593A"/>
    <w:rsid w:val="6917EB67"/>
    <w:rsid w:val="69250702"/>
    <w:rsid w:val="692F0471"/>
    <w:rsid w:val="693C4692"/>
    <w:rsid w:val="693F52B1"/>
    <w:rsid w:val="694322FF"/>
    <w:rsid w:val="694A27D7"/>
    <w:rsid w:val="697A8A33"/>
    <w:rsid w:val="69845C82"/>
    <w:rsid w:val="69B04844"/>
    <w:rsid w:val="69C970A1"/>
    <w:rsid w:val="69CC432B"/>
    <w:rsid w:val="69CDBD48"/>
    <w:rsid w:val="69EAE697"/>
    <w:rsid w:val="6A071D2E"/>
    <w:rsid w:val="6A0D9075"/>
    <w:rsid w:val="6A0FBE58"/>
    <w:rsid w:val="6A1C93BD"/>
    <w:rsid w:val="6A369A49"/>
    <w:rsid w:val="6A4F4E9E"/>
    <w:rsid w:val="6A573FFE"/>
    <w:rsid w:val="6A5CD35A"/>
    <w:rsid w:val="6A81660C"/>
    <w:rsid w:val="6AAF97B2"/>
    <w:rsid w:val="6AC72971"/>
    <w:rsid w:val="6AC763B2"/>
    <w:rsid w:val="6AD7B7D2"/>
    <w:rsid w:val="6AE9DFAE"/>
    <w:rsid w:val="6AF54C80"/>
    <w:rsid w:val="6AF92247"/>
    <w:rsid w:val="6B19722B"/>
    <w:rsid w:val="6B2C9976"/>
    <w:rsid w:val="6B3A11F2"/>
    <w:rsid w:val="6B5A6759"/>
    <w:rsid w:val="6B653E6A"/>
    <w:rsid w:val="6B654102"/>
    <w:rsid w:val="6B72F3C0"/>
    <w:rsid w:val="6B75AA23"/>
    <w:rsid w:val="6B79D1F6"/>
    <w:rsid w:val="6B9809CF"/>
    <w:rsid w:val="6BE1D320"/>
    <w:rsid w:val="6BE90F73"/>
    <w:rsid w:val="6C15547A"/>
    <w:rsid w:val="6C1F70D0"/>
    <w:rsid w:val="6CA4C4B9"/>
    <w:rsid w:val="6CB0178D"/>
    <w:rsid w:val="6CEF24C7"/>
    <w:rsid w:val="6CFB0B40"/>
    <w:rsid w:val="6D011163"/>
    <w:rsid w:val="6D35817B"/>
    <w:rsid w:val="6D3CCB9F"/>
    <w:rsid w:val="6D40AD3B"/>
    <w:rsid w:val="6D4F446E"/>
    <w:rsid w:val="6D601281"/>
    <w:rsid w:val="6DAB922A"/>
    <w:rsid w:val="6DDFC2F4"/>
    <w:rsid w:val="6DE13036"/>
    <w:rsid w:val="6DE57C6F"/>
    <w:rsid w:val="6DFD80F1"/>
    <w:rsid w:val="6E02936D"/>
    <w:rsid w:val="6E0C7A06"/>
    <w:rsid w:val="6E2BB008"/>
    <w:rsid w:val="6E2D17B2"/>
    <w:rsid w:val="6E5B394E"/>
    <w:rsid w:val="6E7649C3"/>
    <w:rsid w:val="6E765FFF"/>
    <w:rsid w:val="6EA7169E"/>
    <w:rsid w:val="6EAEFF68"/>
    <w:rsid w:val="6ECE30C8"/>
    <w:rsid w:val="6EFAE6C3"/>
    <w:rsid w:val="6F03D4ED"/>
    <w:rsid w:val="6F0A5715"/>
    <w:rsid w:val="6F20B035"/>
    <w:rsid w:val="6F2235D7"/>
    <w:rsid w:val="6F42E8FB"/>
    <w:rsid w:val="6F4DF15B"/>
    <w:rsid w:val="6F669ACD"/>
    <w:rsid w:val="6F848540"/>
    <w:rsid w:val="6FABDDD6"/>
    <w:rsid w:val="6FE21808"/>
    <w:rsid w:val="6FEBE312"/>
    <w:rsid w:val="7027F4D0"/>
    <w:rsid w:val="702A1390"/>
    <w:rsid w:val="70746A15"/>
    <w:rsid w:val="709639DB"/>
    <w:rsid w:val="70AE28B0"/>
    <w:rsid w:val="70CD441C"/>
    <w:rsid w:val="70DC4493"/>
    <w:rsid w:val="70E39A9E"/>
    <w:rsid w:val="71011B18"/>
    <w:rsid w:val="7107D42D"/>
    <w:rsid w:val="713C115F"/>
    <w:rsid w:val="71409F1D"/>
    <w:rsid w:val="715F5D2C"/>
    <w:rsid w:val="7199946A"/>
    <w:rsid w:val="71C4DAB3"/>
    <w:rsid w:val="71CF700B"/>
    <w:rsid w:val="71D31130"/>
    <w:rsid w:val="71D5F786"/>
    <w:rsid w:val="71DA2F6C"/>
    <w:rsid w:val="71DEB760"/>
    <w:rsid w:val="7230D0B4"/>
    <w:rsid w:val="72320A3C"/>
    <w:rsid w:val="7238713A"/>
    <w:rsid w:val="723DDDA6"/>
    <w:rsid w:val="72826085"/>
    <w:rsid w:val="728399DF"/>
    <w:rsid w:val="728CC70E"/>
    <w:rsid w:val="72D2FB7E"/>
    <w:rsid w:val="72DA1B73"/>
    <w:rsid w:val="72DA2250"/>
    <w:rsid w:val="72F87621"/>
    <w:rsid w:val="72F9DF31"/>
    <w:rsid w:val="734C1130"/>
    <w:rsid w:val="7353664A"/>
    <w:rsid w:val="737E96C1"/>
    <w:rsid w:val="73978EED"/>
    <w:rsid w:val="73AAF971"/>
    <w:rsid w:val="73ACB085"/>
    <w:rsid w:val="73BA98C4"/>
    <w:rsid w:val="73C95F52"/>
    <w:rsid w:val="73CE5C52"/>
    <w:rsid w:val="73E7853D"/>
    <w:rsid w:val="73EC744A"/>
    <w:rsid w:val="73FDAEC3"/>
    <w:rsid w:val="74154CBE"/>
    <w:rsid w:val="741A3F41"/>
    <w:rsid w:val="746E909B"/>
    <w:rsid w:val="746F3C65"/>
    <w:rsid w:val="74997EE0"/>
    <w:rsid w:val="74A62BD8"/>
    <w:rsid w:val="74C3C3E0"/>
    <w:rsid w:val="74F0F07A"/>
    <w:rsid w:val="750F77E8"/>
    <w:rsid w:val="7527855B"/>
    <w:rsid w:val="7534D6F8"/>
    <w:rsid w:val="753AFCE0"/>
    <w:rsid w:val="757E0119"/>
    <w:rsid w:val="758082A1"/>
    <w:rsid w:val="7581159B"/>
    <w:rsid w:val="7596C158"/>
    <w:rsid w:val="759776ED"/>
    <w:rsid w:val="75DB72F8"/>
    <w:rsid w:val="75EFF1DD"/>
    <w:rsid w:val="761A2B70"/>
    <w:rsid w:val="761ACEDC"/>
    <w:rsid w:val="7633EE8C"/>
    <w:rsid w:val="7638D491"/>
    <w:rsid w:val="763A79EC"/>
    <w:rsid w:val="7641679F"/>
    <w:rsid w:val="764768FE"/>
    <w:rsid w:val="764C9DC8"/>
    <w:rsid w:val="76747DA1"/>
    <w:rsid w:val="7677E360"/>
    <w:rsid w:val="767C6B27"/>
    <w:rsid w:val="76864B87"/>
    <w:rsid w:val="7691F81A"/>
    <w:rsid w:val="76D423FB"/>
    <w:rsid w:val="76D51903"/>
    <w:rsid w:val="76E47A01"/>
    <w:rsid w:val="773CFCF1"/>
    <w:rsid w:val="77920E0C"/>
    <w:rsid w:val="7799CB4F"/>
    <w:rsid w:val="779C1DD4"/>
    <w:rsid w:val="77B43CCB"/>
    <w:rsid w:val="77BF79B3"/>
    <w:rsid w:val="77C07B33"/>
    <w:rsid w:val="77EAAAD8"/>
    <w:rsid w:val="77EEF07B"/>
    <w:rsid w:val="77F2BD82"/>
    <w:rsid w:val="7809506C"/>
    <w:rsid w:val="7829B812"/>
    <w:rsid w:val="782B5FFC"/>
    <w:rsid w:val="782D3DBB"/>
    <w:rsid w:val="78372A81"/>
    <w:rsid w:val="78377A38"/>
    <w:rsid w:val="78A4CBD0"/>
    <w:rsid w:val="78AEFFE8"/>
    <w:rsid w:val="78D8CD52"/>
    <w:rsid w:val="7904B634"/>
    <w:rsid w:val="793ED212"/>
    <w:rsid w:val="7944E497"/>
    <w:rsid w:val="798F049F"/>
    <w:rsid w:val="7992491E"/>
    <w:rsid w:val="79B40BE9"/>
    <w:rsid w:val="79D3A11B"/>
    <w:rsid w:val="79FE2551"/>
    <w:rsid w:val="7A5A4E0F"/>
    <w:rsid w:val="7A5C1957"/>
    <w:rsid w:val="7A6362DC"/>
    <w:rsid w:val="7A6ADF2D"/>
    <w:rsid w:val="7AC8DC89"/>
    <w:rsid w:val="7B003CE6"/>
    <w:rsid w:val="7B0907D5"/>
    <w:rsid w:val="7B7F88F6"/>
    <w:rsid w:val="7BA7796E"/>
    <w:rsid w:val="7BCB978F"/>
    <w:rsid w:val="7BCBA5BE"/>
    <w:rsid w:val="7C13D8E6"/>
    <w:rsid w:val="7C32B150"/>
    <w:rsid w:val="7C3EB7E2"/>
    <w:rsid w:val="7C5EE30D"/>
    <w:rsid w:val="7C7268F1"/>
    <w:rsid w:val="7C77AD23"/>
    <w:rsid w:val="7C9B5811"/>
    <w:rsid w:val="7CD49CFB"/>
    <w:rsid w:val="7CD7F239"/>
    <w:rsid w:val="7D1896E9"/>
    <w:rsid w:val="7D1A373C"/>
    <w:rsid w:val="7D36C9BD"/>
    <w:rsid w:val="7D3A6A6E"/>
    <w:rsid w:val="7D59B9B6"/>
    <w:rsid w:val="7D783097"/>
    <w:rsid w:val="7D9E695E"/>
    <w:rsid w:val="7DA27FEF"/>
    <w:rsid w:val="7DA71059"/>
    <w:rsid w:val="7DADE2DF"/>
    <w:rsid w:val="7E281794"/>
    <w:rsid w:val="7E29EB3A"/>
    <w:rsid w:val="7E3768B8"/>
    <w:rsid w:val="7E77C22C"/>
    <w:rsid w:val="7E7A1479"/>
    <w:rsid w:val="7EA488BD"/>
    <w:rsid w:val="7EB01CD5"/>
    <w:rsid w:val="7EE4C3E1"/>
    <w:rsid w:val="7EF0BEF3"/>
    <w:rsid w:val="7EF5EEAE"/>
    <w:rsid w:val="7EF6E611"/>
    <w:rsid w:val="7F0D5185"/>
    <w:rsid w:val="7F405AD6"/>
    <w:rsid w:val="7F427D18"/>
    <w:rsid w:val="7F61DF7E"/>
    <w:rsid w:val="7F9904A0"/>
    <w:rsid w:val="7F9D6BD7"/>
    <w:rsid w:val="7FA08B01"/>
    <w:rsid w:val="7FAF4D61"/>
    <w:rsid w:val="7FB43AF7"/>
    <w:rsid w:val="7FBDD5ED"/>
    <w:rsid w:val="7FD26411"/>
    <w:rsid w:val="7FF2C860"/>
    <w:rsid w:val="7FFA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0A6D99"/>
  <w15:docId w15:val="{FAB83B9A-14A4-4403-92AA-6D0668CA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BDF"/>
    <w:pPr>
      <w:spacing w:after="200" w:line="360" w:lineRule="auto"/>
    </w:pPr>
    <w:rPr>
      <w:rFonts w:ascii="Arial" w:hAnsi="Arial"/>
      <w:sz w:val="22"/>
      <w:szCs w:val="22"/>
    </w:rPr>
  </w:style>
  <w:style w:type="paragraph" w:styleId="Ttulo1">
    <w:name w:val="heading 1"/>
    <w:basedOn w:val="Normal"/>
    <w:next w:val="Normal"/>
    <w:link w:val="Ttulo1Carter"/>
    <w:qFormat/>
    <w:rsid w:val="000F43F2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ter"/>
    <w:qFormat/>
    <w:rsid w:val="000F43F2"/>
    <w:pPr>
      <w:keepNext/>
      <w:spacing w:after="0" w:line="240" w:lineRule="auto"/>
      <w:jc w:val="center"/>
      <w:outlineLvl w:val="1"/>
    </w:pPr>
    <w:rPr>
      <w:b/>
      <w:bCs/>
      <w:sz w:val="16"/>
      <w:szCs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F41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074AB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07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074A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D2E51"/>
  </w:style>
  <w:style w:type="paragraph" w:styleId="Rodap">
    <w:name w:val="footer"/>
    <w:basedOn w:val="Normal"/>
    <w:link w:val="RodapCarter"/>
    <w:uiPriority w:val="99"/>
    <w:unhideWhenUsed/>
    <w:rsid w:val="004D2E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D2E51"/>
  </w:style>
  <w:style w:type="paragraph" w:styleId="NormalWeb">
    <w:name w:val="Normal (Web)"/>
    <w:basedOn w:val="Normal"/>
    <w:uiPriority w:val="99"/>
    <w:semiHidden/>
    <w:unhideWhenUsed/>
    <w:rsid w:val="00E10F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43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abealhodondice">
    <w:name w:val="TOC Heading"/>
    <w:basedOn w:val="Ttulo1"/>
    <w:next w:val="Normal"/>
    <w:uiPriority w:val="39"/>
    <w:unhideWhenUsed/>
    <w:qFormat/>
    <w:rsid w:val="000F43F2"/>
    <w:pPr>
      <w:outlineLvl w:val="9"/>
    </w:pPr>
    <w:rPr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0F43F2"/>
    <w:rPr>
      <w:rFonts w:ascii="Arial" w:eastAsia="Times New Roman" w:hAnsi="Arial" w:cs="Times New Roman"/>
      <w:b/>
      <w:bCs/>
      <w:sz w:val="16"/>
      <w:szCs w:val="24"/>
    </w:rPr>
  </w:style>
  <w:style w:type="paragraph" w:styleId="Corpodetexto">
    <w:name w:val="Body Text"/>
    <w:basedOn w:val="Normal"/>
    <w:link w:val="CorpodetextoCarter"/>
    <w:rsid w:val="000F43F2"/>
    <w:pPr>
      <w:spacing w:after="0"/>
      <w:jc w:val="both"/>
    </w:pPr>
    <w:rPr>
      <w:rFonts w:cs="Arial"/>
      <w:b/>
      <w:bCs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0F43F2"/>
    <w:rPr>
      <w:rFonts w:ascii="Arial" w:eastAsia="Times New Roman" w:hAnsi="Arial" w:cs="Arial"/>
      <w:b/>
      <w:bCs/>
      <w:sz w:val="24"/>
      <w:szCs w:val="24"/>
    </w:rPr>
  </w:style>
  <w:style w:type="paragraph" w:styleId="Avanodecorpodetexto">
    <w:name w:val="Body Text Indent"/>
    <w:basedOn w:val="Normal"/>
    <w:link w:val="AvanodecorpodetextoCarter"/>
    <w:rsid w:val="000F43F2"/>
    <w:pPr>
      <w:spacing w:after="0"/>
      <w:ind w:firstLine="720"/>
      <w:jc w:val="both"/>
    </w:pPr>
    <w:rPr>
      <w:rFonts w:cs="Arial"/>
      <w:b/>
      <w:bCs/>
      <w:sz w:val="24"/>
      <w:szCs w:val="24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0F43F2"/>
    <w:rPr>
      <w:rFonts w:ascii="Arial" w:eastAsia="Times New Roman" w:hAnsi="Arial" w:cs="Arial"/>
      <w:b/>
      <w:bCs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D65C31"/>
    <w:rPr>
      <w:color w:val="0000FF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6056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6056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6056A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6056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6056A"/>
    <w:rPr>
      <w:b/>
      <w:bCs/>
    </w:rPr>
  </w:style>
  <w:style w:type="paragraph" w:styleId="Ttulo">
    <w:name w:val="Title"/>
    <w:basedOn w:val="Normal"/>
    <w:next w:val="Normal"/>
    <w:link w:val="TtuloCarter"/>
    <w:uiPriority w:val="10"/>
    <w:qFormat/>
    <w:rsid w:val="004311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31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Estilo1">
    <w:name w:val="Estilo1"/>
    <w:basedOn w:val="Ttulo"/>
    <w:qFormat/>
    <w:rsid w:val="00431150"/>
    <w:pPr>
      <w:numPr>
        <w:numId w:val="12"/>
      </w:numPr>
      <w:pBdr>
        <w:bottom w:val="single" w:sz="4" w:space="1" w:color="auto"/>
      </w:pBdr>
      <w:jc w:val="both"/>
    </w:pPr>
    <w:rPr>
      <w:sz w:val="4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F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F418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Estilo2">
    <w:name w:val="Estilo2"/>
    <w:basedOn w:val="Ttulo3"/>
    <w:qFormat/>
    <w:rsid w:val="009F4188"/>
    <w:rPr>
      <w:color w:val="auto"/>
      <w:sz w:val="32"/>
    </w:rPr>
  </w:style>
  <w:style w:type="paragraph" w:styleId="PargrafodaLista">
    <w:name w:val="List Paragraph"/>
    <w:basedOn w:val="Normal"/>
    <w:uiPriority w:val="34"/>
    <w:qFormat/>
    <w:rsid w:val="00E5061B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F41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digoHTML">
    <w:name w:val="HTML Code"/>
    <w:basedOn w:val="Tipodeletrapredefinidodopargrafo"/>
    <w:uiPriority w:val="99"/>
    <w:semiHidden/>
    <w:unhideWhenUsed/>
    <w:rsid w:val="00385CB0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385CB0"/>
    <w:rPr>
      <w:i/>
      <w:iCs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61F9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61F9D"/>
  </w:style>
  <w:style w:type="character" w:styleId="Refdenotaderodap">
    <w:name w:val="footnote reference"/>
    <w:basedOn w:val="Tipodeletrapredefinidodopargrafo"/>
    <w:uiPriority w:val="99"/>
    <w:semiHidden/>
    <w:unhideWhenUsed/>
    <w:rsid w:val="00061F9D"/>
    <w:rPr>
      <w:vertAlign w:val="superscript"/>
    </w:rPr>
  </w:style>
  <w:style w:type="paragraph" w:styleId="ndice1">
    <w:name w:val="toc 1"/>
    <w:basedOn w:val="Normal"/>
    <w:next w:val="Normal"/>
    <w:autoRedefine/>
    <w:uiPriority w:val="39"/>
    <w:unhideWhenUsed/>
    <w:rsid w:val="00606F57"/>
    <w:pPr>
      <w:tabs>
        <w:tab w:val="left" w:pos="440"/>
        <w:tab w:val="right" w:leader="dot" w:pos="8749"/>
      </w:tabs>
      <w:spacing w:after="100"/>
      <w:ind w:right="38"/>
    </w:pPr>
  </w:style>
  <w:style w:type="paragraph" w:styleId="ndice2">
    <w:name w:val="toc 2"/>
    <w:basedOn w:val="Normal"/>
    <w:next w:val="Normal"/>
    <w:autoRedefine/>
    <w:uiPriority w:val="39"/>
    <w:unhideWhenUsed/>
    <w:rsid w:val="001B2230"/>
    <w:pPr>
      <w:spacing w:after="100"/>
      <w:ind w:left="220"/>
    </w:pPr>
  </w:style>
  <w:style w:type="paragraph" w:customStyle="1" w:styleId="Estilo3">
    <w:name w:val="Estilo3"/>
    <w:basedOn w:val="Estilo2"/>
    <w:qFormat/>
    <w:rsid w:val="0035779A"/>
    <w:pPr>
      <w:spacing w:after="240"/>
    </w:pPr>
    <w:rPr>
      <w:sz w:val="28"/>
      <w:szCs w:val="28"/>
    </w:rPr>
  </w:style>
  <w:style w:type="paragraph" w:customStyle="1" w:styleId="Estilo4">
    <w:name w:val="Estilo4"/>
    <w:basedOn w:val="Normal"/>
    <w:link w:val="Estilo4Carter"/>
    <w:qFormat/>
    <w:rsid w:val="00745157"/>
    <w:pPr>
      <w:jc w:val="center"/>
    </w:pPr>
    <w:rPr>
      <w:sz w:val="52"/>
      <w:szCs w:val="52"/>
    </w:rPr>
  </w:style>
  <w:style w:type="character" w:customStyle="1" w:styleId="Estilo4Carter">
    <w:name w:val="Estilo4 Caráter"/>
    <w:basedOn w:val="Tipodeletrapredefinidodopargrafo"/>
    <w:link w:val="Estilo4"/>
    <w:rsid w:val="00745157"/>
    <w:rPr>
      <w:rFonts w:ascii="Arial" w:hAnsi="Arial"/>
      <w:sz w:val="52"/>
      <w:szCs w:val="52"/>
    </w:rPr>
  </w:style>
  <w:style w:type="paragraph" w:customStyle="1" w:styleId="Tableinside">
    <w:name w:val="Table_inside"/>
    <w:basedOn w:val="Normal"/>
    <w:uiPriority w:val="99"/>
    <w:rsid w:val="00214D97"/>
    <w:pPr>
      <w:spacing w:before="60" w:after="120" w:line="240" w:lineRule="auto"/>
    </w:pPr>
    <w:rPr>
      <w:rFonts w:cs="Arial"/>
      <w:sz w:val="18"/>
      <w:szCs w:val="18"/>
      <w:lang w:eastAsia="en-US"/>
    </w:rPr>
  </w:style>
  <w:style w:type="paragraph" w:customStyle="1" w:styleId="Tableheader">
    <w:name w:val="Table_header"/>
    <w:basedOn w:val="Tableinside"/>
    <w:uiPriority w:val="99"/>
    <w:rsid w:val="00214D97"/>
    <w:pPr>
      <w:keepNext/>
      <w:keepLines/>
    </w:pPr>
    <w:rPr>
      <w:b/>
      <w:bCs/>
    </w:rPr>
  </w:style>
  <w:style w:type="character" w:styleId="Mencionar">
    <w:name w:val="Mention"/>
    <w:basedOn w:val="Tipodeletrapredefinidodopargrafo"/>
    <w:uiPriority w:val="99"/>
    <w:semiHidden/>
    <w:unhideWhenUsed/>
    <w:rsid w:val="008A1CC3"/>
    <w:rPr>
      <w:color w:val="2B579A"/>
      <w:shd w:val="clear" w:color="auto" w:fill="E6E6E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9195E"/>
    <w:rPr>
      <w:color w:val="808080"/>
      <w:shd w:val="clear" w:color="auto" w:fill="E6E6E6"/>
    </w:rPr>
  </w:style>
  <w:style w:type="paragraph" w:styleId="ndice3">
    <w:name w:val="toc 3"/>
    <w:basedOn w:val="Normal"/>
    <w:next w:val="Normal"/>
    <w:autoRedefine/>
    <w:uiPriority w:val="39"/>
    <w:unhideWhenUsed/>
    <w:rsid w:val="00FC28BA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17441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E1229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normaltextrun">
    <w:name w:val="normaltextrun"/>
    <w:basedOn w:val="Tipodeletrapredefinidodopargrafo"/>
    <w:rsid w:val="00E1229B"/>
  </w:style>
  <w:style w:type="character" w:customStyle="1" w:styleId="eop">
    <w:name w:val="eop"/>
    <w:basedOn w:val="Tipodeletrapredefinidodopargrafo"/>
    <w:rsid w:val="00E1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doutorfinancas.pt/depositos/o-que-sao-juros-simples-e-juros-compostos/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rankia.pt/bolsa/calculadora-de-juros-composto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calculadoras.mobills.com.br/calculadora-juros-compostos/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investopedia.com/terms/c/compoundinterest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F2985-2B47-4243-B2CC-7DB3A924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Malcato;Rui Silva</dc:creator>
  <cp:keywords/>
  <dc:description/>
  <cp:lastModifiedBy>Nuno Malcato</cp:lastModifiedBy>
  <cp:revision>2</cp:revision>
  <cp:lastPrinted>2009-03-28T01:37:00Z</cp:lastPrinted>
  <dcterms:created xsi:type="dcterms:W3CDTF">2021-01-20T17:47:00Z</dcterms:created>
  <dcterms:modified xsi:type="dcterms:W3CDTF">2021-01-20T17:47:00Z</dcterms:modified>
</cp:coreProperties>
</file>